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7F" w:rsidRPr="003E5807" w:rsidRDefault="00A77601" w:rsidP="00A77601">
      <w:pPr>
        <w:jc w:val="center"/>
        <w:rPr>
          <w:rFonts w:asciiTheme="majorHAnsi" w:hAnsiTheme="majorHAnsi" w:cstheme="majorHAnsi"/>
          <w:b/>
          <w:sz w:val="16"/>
          <w:szCs w:val="16"/>
          <w:u w:val="single"/>
        </w:rPr>
      </w:pPr>
      <w:r w:rsidRPr="003E5807">
        <w:rPr>
          <w:rFonts w:asciiTheme="majorHAnsi" w:hAnsiTheme="majorHAnsi" w:cstheme="majorHAnsi"/>
          <w:b/>
          <w:sz w:val="16"/>
          <w:szCs w:val="16"/>
          <w:u w:val="single"/>
        </w:rPr>
        <w:t>String</w:t>
      </w:r>
    </w:p>
    <w:p w:rsidR="00A77601" w:rsidRPr="003E5807" w:rsidRDefault="00A77601" w:rsidP="00A77601">
      <w:pPr>
        <w:shd w:val="clear" w:color="auto" w:fill="FFFFFF"/>
        <w:spacing w:after="168" w:line="240" w:lineRule="auto"/>
        <w:textAlignment w:val="baseline"/>
        <w:rPr>
          <w:rFonts w:asciiTheme="majorHAnsi" w:eastAsia="Times New Roman" w:hAnsiTheme="majorHAnsi" w:cstheme="majorHAnsi"/>
          <w:color w:val="222222"/>
          <w:sz w:val="16"/>
          <w:szCs w:val="16"/>
        </w:rPr>
      </w:pPr>
      <w:r w:rsidRPr="003E5807">
        <w:rPr>
          <w:rFonts w:asciiTheme="majorHAnsi" w:eastAsia="Times New Roman" w:hAnsiTheme="majorHAnsi" w:cstheme="majorHAnsi"/>
          <w:color w:val="222222"/>
          <w:sz w:val="16"/>
          <w:szCs w:val="16"/>
        </w:rPr>
        <w:t>String handling is a way of handling and manipulating strings in java with the help of lot concepts like concatenation, comparison etc.</w:t>
      </w:r>
    </w:p>
    <w:p w:rsidR="00A77601" w:rsidRPr="003E5807" w:rsidRDefault="00A77601" w:rsidP="00A77601">
      <w:pPr>
        <w:shd w:val="clear" w:color="auto" w:fill="FFFFFF"/>
        <w:spacing w:after="0" w:line="240" w:lineRule="auto"/>
        <w:textAlignment w:val="baseline"/>
        <w:outlineLvl w:val="1"/>
        <w:rPr>
          <w:rFonts w:asciiTheme="majorHAnsi" w:eastAsia="Times New Roman" w:hAnsiTheme="majorHAnsi" w:cstheme="majorHAnsi"/>
          <w:b/>
          <w:bCs/>
          <w:color w:val="222222"/>
          <w:sz w:val="16"/>
          <w:szCs w:val="16"/>
        </w:rPr>
      </w:pPr>
      <w:r w:rsidRPr="003E5807">
        <w:rPr>
          <w:rFonts w:asciiTheme="majorHAnsi" w:eastAsia="Times New Roman" w:hAnsiTheme="majorHAnsi" w:cstheme="majorHAnsi"/>
          <w:b/>
          <w:bCs/>
          <w:i/>
          <w:iCs/>
          <w:color w:val="222222"/>
          <w:sz w:val="16"/>
          <w:szCs w:val="16"/>
          <w:bdr w:val="none" w:sz="0" w:space="0" w:color="auto" w:frame="1"/>
        </w:rPr>
        <w:t>String:  </w:t>
      </w:r>
    </w:p>
    <w:p w:rsidR="00A77601" w:rsidRPr="003E5807" w:rsidRDefault="00A77601" w:rsidP="00A77601">
      <w:pPr>
        <w:shd w:val="clear" w:color="auto" w:fill="FFFFFF"/>
        <w:spacing w:after="0" w:line="240" w:lineRule="auto"/>
        <w:textAlignment w:val="baseline"/>
        <w:rPr>
          <w:rFonts w:asciiTheme="majorHAnsi" w:eastAsia="Times New Roman" w:hAnsiTheme="majorHAnsi" w:cstheme="majorHAnsi"/>
          <w:color w:val="222222"/>
          <w:sz w:val="16"/>
          <w:szCs w:val="16"/>
        </w:rPr>
      </w:pPr>
      <w:r w:rsidRPr="003E5807">
        <w:rPr>
          <w:rFonts w:asciiTheme="majorHAnsi" w:eastAsia="Times New Roman" w:hAnsiTheme="majorHAnsi" w:cstheme="majorHAnsi"/>
          <w:b/>
          <w:bCs/>
          <w:i/>
          <w:iCs/>
          <w:color w:val="222222"/>
          <w:sz w:val="16"/>
          <w:szCs w:val="16"/>
          <w:bdr w:val="none" w:sz="0" w:space="0" w:color="auto" w:frame="1"/>
        </w:rPr>
        <w:t>In General</w:t>
      </w:r>
      <w:r w:rsidRPr="003E5807">
        <w:rPr>
          <w:rFonts w:asciiTheme="majorHAnsi" w:eastAsia="Times New Roman" w:hAnsiTheme="majorHAnsi" w:cstheme="majorHAnsi"/>
          <w:color w:val="222222"/>
          <w:sz w:val="16"/>
          <w:szCs w:val="16"/>
        </w:rPr>
        <w:t> – String is sequence of characters.</w:t>
      </w:r>
      <w:r w:rsidRPr="003E5807">
        <w:rPr>
          <w:rFonts w:asciiTheme="majorHAnsi" w:eastAsia="Times New Roman" w:hAnsiTheme="majorHAnsi" w:cstheme="majorHAnsi"/>
          <w:color w:val="222222"/>
          <w:sz w:val="16"/>
          <w:szCs w:val="16"/>
        </w:rPr>
        <w:br/>
      </w:r>
      <w:r w:rsidRPr="003E5807">
        <w:rPr>
          <w:rFonts w:asciiTheme="majorHAnsi" w:eastAsia="Times New Roman" w:hAnsiTheme="majorHAnsi" w:cstheme="majorHAnsi"/>
          <w:b/>
          <w:bCs/>
          <w:i/>
          <w:iCs/>
          <w:color w:val="222222"/>
          <w:sz w:val="16"/>
          <w:szCs w:val="16"/>
          <w:bdr w:val="none" w:sz="0" w:space="0" w:color="auto" w:frame="1"/>
        </w:rPr>
        <w:t>In Java</w:t>
      </w:r>
      <w:r w:rsidRPr="003E5807">
        <w:rPr>
          <w:rFonts w:asciiTheme="majorHAnsi" w:eastAsia="Times New Roman" w:hAnsiTheme="majorHAnsi" w:cstheme="majorHAnsi"/>
          <w:color w:val="222222"/>
          <w:sz w:val="16"/>
          <w:szCs w:val="16"/>
        </w:rPr>
        <w:t> – String is an object which is created by using String class. String objects are immutable and they can’t modified i.e. any change in the existing object will result into a new object.</w:t>
      </w:r>
    </w:p>
    <w:p w:rsidR="00A77601" w:rsidRPr="003E5807" w:rsidRDefault="00A77601" w:rsidP="00A77601">
      <w:pPr>
        <w:shd w:val="clear" w:color="auto" w:fill="FFFFFF"/>
        <w:spacing w:after="0" w:line="240" w:lineRule="auto"/>
        <w:textAlignment w:val="baseline"/>
        <w:outlineLvl w:val="1"/>
        <w:rPr>
          <w:rFonts w:asciiTheme="majorHAnsi" w:eastAsia="Times New Roman" w:hAnsiTheme="majorHAnsi" w:cstheme="majorHAnsi"/>
          <w:b/>
          <w:bCs/>
          <w:color w:val="222222"/>
          <w:sz w:val="16"/>
          <w:szCs w:val="16"/>
        </w:rPr>
      </w:pPr>
      <w:r w:rsidRPr="003E5807">
        <w:rPr>
          <w:rFonts w:asciiTheme="majorHAnsi" w:eastAsia="Times New Roman" w:hAnsiTheme="majorHAnsi" w:cstheme="majorHAnsi"/>
          <w:b/>
          <w:bCs/>
          <w:i/>
          <w:iCs/>
          <w:color w:val="222222"/>
          <w:sz w:val="16"/>
          <w:szCs w:val="16"/>
          <w:bdr w:val="none" w:sz="0" w:space="0" w:color="auto" w:frame="1"/>
        </w:rPr>
        <w:t>How to create string object?</w:t>
      </w:r>
    </w:p>
    <w:p w:rsidR="00A77601" w:rsidRPr="003E5807" w:rsidRDefault="00A77601" w:rsidP="00A77601">
      <w:pPr>
        <w:numPr>
          <w:ilvl w:val="0"/>
          <w:numId w:val="1"/>
        </w:numPr>
        <w:shd w:val="clear" w:color="auto" w:fill="FFFFFF"/>
        <w:spacing w:after="0" w:line="240" w:lineRule="auto"/>
        <w:textAlignment w:val="baseline"/>
        <w:rPr>
          <w:rFonts w:asciiTheme="majorHAnsi" w:eastAsia="Times New Roman" w:hAnsiTheme="majorHAnsi" w:cstheme="majorHAnsi"/>
          <w:color w:val="222222"/>
          <w:sz w:val="16"/>
          <w:szCs w:val="16"/>
        </w:rPr>
      </w:pPr>
      <w:r w:rsidRPr="003E5807">
        <w:rPr>
          <w:rFonts w:asciiTheme="majorHAnsi" w:eastAsia="Times New Roman" w:hAnsiTheme="majorHAnsi" w:cstheme="majorHAnsi"/>
          <w:b/>
          <w:bCs/>
          <w:color w:val="222222"/>
          <w:sz w:val="16"/>
          <w:szCs w:val="16"/>
          <w:bdr w:val="none" w:sz="0" w:space="0" w:color="auto" w:frame="1"/>
        </w:rPr>
        <w:t>By String literal.</w:t>
      </w:r>
    </w:p>
    <w:p w:rsidR="00A77601" w:rsidRPr="003E5807" w:rsidRDefault="00A77601" w:rsidP="00A77601">
      <w:pPr>
        <w:numPr>
          <w:ilvl w:val="0"/>
          <w:numId w:val="1"/>
        </w:numPr>
        <w:shd w:val="clear" w:color="auto" w:fill="FFFFFF"/>
        <w:spacing w:after="0" w:line="240" w:lineRule="auto"/>
        <w:textAlignment w:val="baseline"/>
        <w:rPr>
          <w:rFonts w:asciiTheme="majorHAnsi" w:eastAsia="Times New Roman" w:hAnsiTheme="majorHAnsi" w:cstheme="majorHAnsi"/>
          <w:color w:val="222222"/>
          <w:sz w:val="16"/>
          <w:szCs w:val="16"/>
        </w:rPr>
      </w:pPr>
      <w:r w:rsidRPr="003E5807">
        <w:rPr>
          <w:rFonts w:asciiTheme="majorHAnsi" w:eastAsia="Times New Roman" w:hAnsiTheme="majorHAnsi" w:cstheme="majorHAnsi"/>
          <w:b/>
          <w:bCs/>
          <w:color w:val="222222"/>
          <w:sz w:val="16"/>
          <w:szCs w:val="16"/>
          <w:bdr w:val="none" w:sz="0" w:space="0" w:color="auto" w:frame="1"/>
        </w:rPr>
        <w:t>By new keyword.</w:t>
      </w:r>
    </w:p>
    <w:p w:rsidR="00A77601" w:rsidRPr="003E5807" w:rsidRDefault="00A77601" w:rsidP="00A77601">
      <w:pPr>
        <w:shd w:val="clear" w:color="auto" w:fill="FFFFFF"/>
        <w:spacing w:after="0" w:line="240" w:lineRule="auto"/>
        <w:textAlignment w:val="baseline"/>
        <w:outlineLvl w:val="1"/>
        <w:rPr>
          <w:rFonts w:asciiTheme="majorHAnsi" w:eastAsia="Times New Roman" w:hAnsiTheme="majorHAnsi" w:cstheme="majorHAnsi"/>
          <w:b/>
          <w:bCs/>
          <w:color w:val="222222"/>
          <w:sz w:val="16"/>
          <w:szCs w:val="16"/>
        </w:rPr>
      </w:pPr>
      <w:r w:rsidRPr="003E5807">
        <w:rPr>
          <w:rFonts w:asciiTheme="majorHAnsi" w:eastAsia="Times New Roman" w:hAnsiTheme="majorHAnsi" w:cstheme="majorHAnsi"/>
          <w:b/>
          <w:bCs/>
          <w:i/>
          <w:iCs/>
          <w:color w:val="222222"/>
          <w:sz w:val="16"/>
          <w:szCs w:val="16"/>
          <w:bdr w:val="none" w:sz="0" w:space="0" w:color="auto" w:frame="1"/>
        </w:rPr>
        <w:t>1. By String literal:</w:t>
      </w:r>
    </w:p>
    <w:p w:rsidR="00A77601" w:rsidRPr="003E5807" w:rsidRDefault="00A77601" w:rsidP="00A77601">
      <w:pPr>
        <w:shd w:val="clear" w:color="auto" w:fill="FFFFFF"/>
        <w:spacing w:after="0" w:line="240" w:lineRule="auto"/>
        <w:textAlignment w:val="baseline"/>
        <w:rPr>
          <w:rFonts w:asciiTheme="majorHAnsi" w:eastAsia="Times New Roman" w:hAnsiTheme="majorHAnsi" w:cstheme="majorHAnsi"/>
          <w:color w:val="222222"/>
          <w:sz w:val="16"/>
          <w:szCs w:val="16"/>
        </w:rPr>
      </w:pPr>
      <w:r w:rsidRPr="003E5807">
        <w:rPr>
          <w:rFonts w:asciiTheme="majorHAnsi" w:eastAsia="Times New Roman" w:hAnsiTheme="majorHAnsi" w:cstheme="majorHAnsi"/>
          <w:b/>
          <w:bCs/>
          <w:i/>
          <w:iCs/>
          <w:color w:val="222222"/>
          <w:sz w:val="16"/>
          <w:szCs w:val="16"/>
          <w:bdr w:val="none" w:sz="0" w:space="0" w:color="auto" w:frame="1"/>
        </w:rPr>
        <w:t>String literal:</w:t>
      </w:r>
      <w:r w:rsidRPr="003E5807">
        <w:rPr>
          <w:rFonts w:asciiTheme="majorHAnsi" w:eastAsia="Times New Roman" w:hAnsiTheme="majorHAnsi" w:cstheme="majorHAnsi"/>
          <w:color w:val="222222"/>
          <w:sz w:val="16"/>
          <w:szCs w:val="16"/>
        </w:rPr>
        <w:t xml:space="preserve"> A sequence of characters enclosed in double quotes. String literal is a concept of java language. It is not an object from </w:t>
      </w:r>
      <w:proofErr w:type="spellStart"/>
      <w:r w:rsidRPr="003E5807">
        <w:rPr>
          <w:rFonts w:asciiTheme="majorHAnsi" w:eastAsia="Times New Roman" w:hAnsiTheme="majorHAnsi" w:cstheme="majorHAnsi"/>
          <w:color w:val="222222"/>
          <w:sz w:val="16"/>
          <w:szCs w:val="16"/>
        </w:rPr>
        <w:t>java.lang.String</w:t>
      </w:r>
      <w:proofErr w:type="spellEnd"/>
      <w:r w:rsidRPr="003E5807">
        <w:rPr>
          <w:rFonts w:asciiTheme="majorHAnsi" w:eastAsia="Times New Roman" w:hAnsiTheme="majorHAnsi" w:cstheme="majorHAnsi"/>
          <w:color w:val="222222"/>
          <w:sz w:val="16"/>
          <w:szCs w:val="16"/>
        </w:rPr>
        <w:t>.  e.g. – “Hello java”.  In the string literal case one object and one reference variable is created.  Object is placed in string constant pool.</w:t>
      </w:r>
      <w:r w:rsidRPr="003E5807">
        <w:rPr>
          <w:rFonts w:asciiTheme="majorHAnsi" w:eastAsia="Times New Roman" w:hAnsiTheme="majorHAnsi" w:cstheme="majorHAnsi"/>
          <w:color w:val="222222"/>
          <w:sz w:val="16"/>
          <w:szCs w:val="16"/>
        </w:rPr>
        <w:br/>
      </w:r>
      <w:r w:rsidRPr="003E5807">
        <w:rPr>
          <w:rFonts w:asciiTheme="majorHAnsi" w:eastAsia="Times New Roman" w:hAnsiTheme="majorHAnsi" w:cstheme="majorHAnsi"/>
          <w:b/>
          <w:bCs/>
          <w:i/>
          <w:iCs/>
          <w:color w:val="222222"/>
          <w:sz w:val="16"/>
          <w:szCs w:val="16"/>
          <w:bdr w:val="none" w:sz="0" w:space="0" w:color="auto" w:frame="1"/>
        </w:rPr>
        <w:t>String literal/constant pool:</w:t>
      </w:r>
      <w:r w:rsidRPr="003E5807">
        <w:rPr>
          <w:rFonts w:asciiTheme="majorHAnsi" w:eastAsia="Times New Roman" w:hAnsiTheme="majorHAnsi" w:cstheme="majorHAnsi"/>
          <w:color w:val="222222"/>
          <w:sz w:val="16"/>
          <w:szCs w:val="16"/>
        </w:rPr>
        <w:t> is a special part of heap memory used to store string literals or string constants.</w:t>
      </w:r>
      <w:r w:rsidRPr="003E5807">
        <w:rPr>
          <w:rFonts w:asciiTheme="majorHAnsi" w:eastAsia="Times New Roman" w:hAnsiTheme="majorHAnsi" w:cstheme="majorHAnsi"/>
          <w:color w:val="222222"/>
          <w:sz w:val="16"/>
          <w:szCs w:val="16"/>
        </w:rPr>
        <w:br/>
        <w:t>Every time a literal is created, JVM checks the string constant pool for it. If string literal is already in the pool then no new object will be created in the pool, a reference of the already existing object will returns. If string literal is not exist in the string constant pool then new instance will be created and placed in the string constant pool.</w:t>
      </w:r>
      <w:r w:rsidRPr="003E5807">
        <w:rPr>
          <w:rFonts w:asciiTheme="majorHAnsi" w:eastAsia="Times New Roman" w:hAnsiTheme="majorHAnsi" w:cstheme="majorHAnsi"/>
          <w:color w:val="222222"/>
          <w:sz w:val="16"/>
          <w:szCs w:val="16"/>
        </w:rPr>
        <w:br/>
        <w:t>E.g. – String str1 = “</w:t>
      </w:r>
      <w:proofErr w:type="spellStart"/>
      <w:r w:rsidRPr="003E5807">
        <w:rPr>
          <w:rFonts w:asciiTheme="majorHAnsi" w:eastAsia="Times New Roman" w:hAnsiTheme="majorHAnsi" w:cstheme="majorHAnsi"/>
          <w:color w:val="222222"/>
          <w:sz w:val="16"/>
          <w:szCs w:val="16"/>
        </w:rPr>
        <w:t>javawithease</w:t>
      </w:r>
      <w:proofErr w:type="spellEnd"/>
      <w:r w:rsidRPr="003E5807">
        <w:rPr>
          <w:rFonts w:asciiTheme="majorHAnsi" w:eastAsia="Times New Roman" w:hAnsiTheme="majorHAnsi" w:cstheme="majorHAnsi"/>
          <w:color w:val="222222"/>
          <w:sz w:val="16"/>
          <w:szCs w:val="16"/>
        </w:rPr>
        <w:t>”</w:t>
      </w:r>
      <w:r w:rsidRPr="003E5807">
        <w:rPr>
          <w:rFonts w:asciiTheme="majorHAnsi" w:eastAsia="Times New Roman" w:hAnsiTheme="majorHAnsi" w:cstheme="majorHAnsi"/>
          <w:color w:val="222222"/>
          <w:sz w:val="16"/>
          <w:szCs w:val="16"/>
        </w:rPr>
        <w:br/>
        <w:t>String str2 = “</w:t>
      </w:r>
      <w:proofErr w:type="spellStart"/>
      <w:r w:rsidRPr="003E5807">
        <w:rPr>
          <w:rFonts w:asciiTheme="majorHAnsi" w:eastAsia="Times New Roman" w:hAnsiTheme="majorHAnsi" w:cstheme="majorHAnsi"/>
          <w:color w:val="222222"/>
          <w:sz w:val="16"/>
          <w:szCs w:val="16"/>
        </w:rPr>
        <w:t>javawithease</w:t>
      </w:r>
      <w:proofErr w:type="spellEnd"/>
      <w:r w:rsidRPr="003E5807">
        <w:rPr>
          <w:rFonts w:asciiTheme="majorHAnsi" w:eastAsia="Times New Roman" w:hAnsiTheme="majorHAnsi" w:cstheme="majorHAnsi"/>
          <w:color w:val="222222"/>
          <w:sz w:val="16"/>
          <w:szCs w:val="16"/>
        </w:rPr>
        <w:t>”</w:t>
      </w:r>
    </w:p>
    <w:p w:rsidR="00A77601" w:rsidRPr="003E5807" w:rsidRDefault="00A77601" w:rsidP="00A77601">
      <w:pPr>
        <w:shd w:val="clear" w:color="auto" w:fill="FFFFFF"/>
        <w:spacing w:after="168" w:line="240" w:lineRule="auto"/>
        <w:textAlignment w:val="baseline"/>
        <w:rPr>
          <w:rFonts w:asciiTheme="majorHAnsi" w:eastAsia="Times New Roman" w:hAnsiTheme="majorHAnsi" w:cstheme="majorHAnsi"/>
          <w:color w:val="222222"/>
          <w:sz w:val="16"/>
          <w:szCs w:val="16"/>
        </w:rPr>
      </w:pPr>
      <w:r w:rsidRPr="003E5807">
        <w:rPr>
          <w:rFonts w:asciiTheme="majorHAnsi" w:eastAsia="Times New Roman" w:hAnsiTheme="majorHAnsi" w:cstheme="majorHAnsi"/>
          <w:noProof/>
          <w:color w:val="222222"/>
          <w:sz w:val="16"/>
          <w:szCs w:val="16"/>
        </w:rPr>
        <w:drawing>
          <wp:inline distT="0" distB="0" distL="0" distR="0">
            <wp:extent cx="2672488" cy="2003809"/>
            <wp:effectExtent l="0" t="0" r="0" b="0"/>
            <wp:docPr id="2" name="Picture 2" descr="Str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ing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2233" cy="2048606"/>
                    </a:xfrm>
                    <a:prstGeom prst="rect">
                      <a:avLst/>
                    </a:prstGeom>
                    <a:noFill/>
                    <a:ln>
                      <a:noFill/>
                    </a:ln>
                  </pic:spPr>
                </pic:pic>
              </a:graphicData>
            </a:graphic>
          </wp:inline>
        </w:drawing>
      </w:r>
      <w:r w:rsidRPr="003E5807">
        <w:rPr>
          <w:rFonts w:asciiTheme="majorHAnsi" w:eastAsia="Times New Roman" w:hAnsiTheme="majorHAnsi" w:cstheme="majorHAnsi"/>
          <w:color w:val="222222"/>
          <w:sz w:val="16"/>
          <w:szCs w:val="16"/>
        </w:rPr>
        <w:br/>
        <w:t> </w:t>
      </w:r>
      <w:r w:rsidRPr="003E5807">
        <w:rPr>
          <w:rFonts w:asciiTheme="majorHAnsi" w:eastAsia="Times New Roman" w:hAnsiTheme="majorHAnsi" w:cstheme="majorHAnsi"/>
          <w:color w:val="222222"/>
          <w:sz w:val="16"/>
          <w:szCs w:val="16"/>
        </w:rPr>
        <w:br/>
        <w:t>In the above example in case of str1 JVM checks for “</w:t>
      </w:r>
      <w:proofErr w:type="spellStart"/>
      <w:r w:rsidRPr="003E5807">
        <w:rPr>
          <w:rFonts w:asciiTheme="majorHAnsi" w:eastAsia="Times New Roman" w:hAnsiTheme="majorHAnsi" w:cstheme="majorHAnsi"/>
          <w:color w:val="222222"/>
          <w:sz w:val="16"/>
          <w:szCs w:val="16"/>
        </w:rPr>
        <w:t>javawithease</w:t>
      </w:r>
      <w:proofErr w:type="spellEnd"/>
      <w:r w:rsidRPr="003E5807">
        <w:rPr>
          <w:rFonts w:asciiTheme="majorHAnsi" w:eastAsia="Times New Roman" w:hAnsiTheme="majorHAnsi" w:cstheme="majorHAnsi"/>
          <w:color w:val="222222"/>
          <w:sz w:val="16"/>
          <w:szCs w:val="16"/>
        </w:rPr>
        <w:t>” in string constant pool. First time it will be not in the pool hence JVM create new instance and placed it into the pool. In case of str2 JVM will find the “</w:t>
      </w:r>
      <w:proofErr w:type="spellStart"/>
      <w:r w:rsidRPr="003E5807">
        <w:rPr>
          <w:rFonts w:asciiTheme="majorHAnsi" w:eastAsia="Times New Roman" w:hAnsiTheme="majorHAnsi" w:cstheme="majorHAnsi"/>
          <w:color w:val="222222"/>
          <w:sz w:val="16"/>
          <w:szCs w:val="16"/>
        </w:rPr>
        <w:t>javawithease</w:t>
      </w:r>
      <w:proofErr w:type="spellEnd"/>
      <w:r w:rsidRPr="003E5807">
        <w:rPr>
          <w:rFonts w:asciiTheme="majorHAnsi" w:eastAsia="Times New Roman" w:hAnsiTheme="majorHAnsi" w:cstheme="majorHAnsi"/>
          <w:color w:val="222222"/>
          <w:sz w:val="16"/>
          <w:szCs w:val="16"/>
        </w:rPr>
        <w:t>” in the pool. Hence no new instance will be created and reference of the already existing instance will be return.</w:t>
      </w:r>
    </w:p>
    <w:p w:rsidR="00A77601" w:rsidRPr="003E5807" w:rsidRDefault="00A77601" w:rsidP="00A77601">
      <w:pPr>
        <w:shd w:val="clear" w:color="auto" w:fill="FFFFFF"/>
        <w:spacing w:after="0" w:line="240" w:lineRule="auto"/>
        <w:textAlignment w:val="baseline"/>
        <w:outlineLvl w:val="4"/>
        <w:rPr>
          <w:rFonts w:asciiTheme="majorHAnsi" w:eastAsia="Times New Roman" w:hAnsiTheme="majorHAnsi" w:cstheme="majorHAnsi"/>
          <w:b/>
          <w:bCs/>
          <w:color w:val="222222"/>
          <w:sz w:val="16"/>
          <w:szCs w:val="16"/>
        </w:rPr>
      </w:pPr>
      <w:r w:rsidRPr="003E5807">
        <w:rPr>
          <w:rFonts w:asciiTheme="majorHAnsi" w:eastAsia="Times New Roman" w:hAnsiTheme="majorHAnsi" w:cstheme="majorHAnsi"/>
          <w:b/>
          <w:bCs/>
          <w:i/>
          <w:iCs/>
          <w:color w:val="222222"/>
          <w:sz w:val="16"/>
          <w:szCs w:val="16"/>
          <w:bdr w:val="none" w:sz="0" w:space="0" w:color="auto" w:frame="1"/>
        </w:rPr>
        <w:t>Java uses the concept of java literal to increase memory efficiency. Because, no new instance will be created for a string literal if it is already exist in string constant pool.</w:t>
      </w:r>
    </w:p>
    <w:p w:rsidR="00A77601" w:rsidRPr="003E5807" w:rsidRDefault="00A77601" w:rsidP="00A77601">
      <w:pPr>
        <w:shd w:val="clear" w:color="auto" w:fill="FFFFFF"/>
        <w:spacing w:after="0" w:line="240" w:lineRule="auto"/>
        <w:textAlignment w:val="baseline"/>
        <w:outlineLvl w:val="1"/>
        <w:rPr>
          <w:rFonts w:asciiTheme="majorHAnsi" w:eastAsia="Times New Roman" w:hAnsiTheme="majorHAnsi" w:cstheme="majorHAnsi"/>
          <w:b/>
          <w:bCs/>
          <w:color w:val="222222"/>
          <w:sz w:val="16"/>
          <w:szCs w:val="16"/>
        </w:rPr>
      </w:pPr>
      <w:r w:rsidRPr="003E5807">
        <w:rPr>
          <w:rFonts w:asciiTheme="majorHAnsi" w:eastAsia="Times New Roman" w:hAnsiTheme="majorHAnsi" w:cstheme="majorHAnsi"/>
          <w:b/>
          <w:bCs/>
          <w:i/>
          <w:iCs/>
          <w:color w:val="222222"/>
          <w:sz w:val="16"/>
          <w:szCs w:val="16"/>
          <w:bdr w:val="none" w:sz="0" w:space="0" w:color="auto" w:frame="1"/>
        </w:rPr>
        <w:t>2. By new keyword:</w:t>
      </w:r>
    </w:p>
    <w:p w:rsidR="00A77601" w:rsidRPr="003E5807" w:rsidRDefault="00A77601" w:rsidP="00A77601">
      <w:pPr>
        <w:shd w:val="clear" w:color="auto" w:fill="FFFFFF"/>
        <w:spacing w:after="168" w:line="240" w:lineRule="auto"/>
        <w:textAlignment w:val="baseline"/>
        <w:rPr>
          <w:rFonts w:asciiTheme="majorHAnsi" w:eastAsia="Times New Roman" w:hAnsiTheme="majorHAnsi" w:cstheme="majorHAnsi"/>
          <w:color w:val="222222"/>
          <w:sz w:val="16"/>
          <w:szCs w:val="16"/>
        </w:rPr>
      </w:pPr>
      <w:r w:rsidRPr="003E5807">
        <w:rPr>
          <w:rFonts w:asciiTheme="majorHAnsi" w:eastAsia="Times New Roman" w:hAnsiTheme="majorHAnsi" w:cstheme="majorHAnsi"/>
          <w:color w:val="222222"/>
          <w:sz w:val="16"/>
          <w:szCs w:val="16"/>
        </w:rPr>
        <w:t>String objects can be created with new keyword also. In this case two objects and one reference variable is created. One object is created in heap area (non-pool) and other (string literal) is placed in string constant pool. The variable will refer to the object in heap area.</w:t>
      </w:r>
      <w:r w:rsidRPr="003E5807">
        <w:rPr>
          <w:rFonts w:asciiTheme="majorHAnsi" w:eastAsia="Times New Roman" w:hAnsiTheme="majorHAnsi" w:cstheme="majorHAnsi"/>
          <w:color w:val="222222"/>
          <w:sz w:val="16"/>
          <w:szCs w:val="16"/>
        </w:rPr>
        <w:br/>
        <w:t xml:space="preserve">e.g.- String </w:t>
      </w:r>
      <w:proofErr w:type="spellStart"/>
      <w:r w:rsidRPr="003E5807">
        <w:rPr>
          <w:rFonts w:asciiTheme="majorHAnsi" w:eastAsia="Times New Roman" w:hAnsiTheme="majorHAnsi" w:cstheme="majorHAnsi"/>
          <w:color w:val="222222"/>
          <w:sz w:val="16"/>
          <w:szCs w:val="16"/>
        </w:rPr>
        <w:t>str</w:t>
      </w:r>
      <w:proofErr w:type="spellEnd"/>
      <w:r w:rsidRPr="003E5807">
        <w:rPr>
          <w:rFonts w:asciiTheme="majorHAnsi" w:eastAsia="Times New Roman" w:hAnsiTheme="majorHAnsi" w:cstheme="majorHAnsi"/>
          <w:color w:val="222222"/>
          <w:sz w:val="16"/>
          <w:szCs w:val="16"/>
        </w:rPr>
        <w:t xml:space="preserve"> = new String(“</w:t>
      </w:r>
      <w:proofErr w:type="spellStart"/>
      <w:r w:rsidRPr="003E5807">
        <w:rPr>
          <w:rFonts w:asciiTheme="majorHAnsi" w:eastAsia="Times New Roman" w:hAnsiTheme="majorHAnsi" w:cstheme="majorHAnsi"/>
          <w:color w:val="222222"/>
          <w:sz w:val="16"/>
          <w:szCs w:val="16"/>
        </w:rPr>
        <w:t>javawithease</w:t>
      </w:r>
      <w:proofErr w:type="spellEnd"/>
      <w:r w:rsidRPr="003E5807">
        <w:rPr>
          <w:rFonts w:asciiTheme="majorHAnsi" w:eastAsia="Times New Roman" w:hAnsiTheme="majorHAnsi" w:cstheme="majorHAnsi"/>
          <w:color w:val="222222"/>
          <w:sz w:val="16"/>
          <w:szCs w:val="16"/>
        </w:rPr>
        <w:t>”).</w:t>
      </w:r>
    </w:p>
    <w:p w:rsidR="00A77601" w:rsidRPr="003E5807" w:rsidRDefault="00A77601" w:rsidP="00A77601">
      <w:pPr>
        <w:shd w:val="clear" w:color="auto" w:fill="FFFFFF"/>
        <w:spacing w:after="168" w:line="240" w:lineRule="auto"/>
        <w:textAlignment w:val="baseline"/>
        <w:rPr>
          <w:rFonts w:asciiTheme="majorHAnsi" w:eastAsia="Times New Roman" w:hAnsiTheme="majorHAnsi" w:cstheme="majorHAnsi"/>
          <w:color w:val="222222"/>
          <w:sz w:val="16"/>
          <w:szCs w:val="16"/>
        </w:rPr>
      </w:pPr>
      <w:r w:rsidRPr="003E5807">
        <w:rPr>
          <w:rFonts w:asciiTheme="majorHAnsi" w:eastAsia="Times New Roman" w:hAnsiTheme="majorHAnsi" w:cstheme="majorHAnsi"/>
          <w:noProof/>
          <w:color w:val="222222"/>
          <w:sz w:val="16"/>
          <w:szCs w:val="16"/>
        </w:rPr>
        <w:drawing>
          <wp:inline distT="0" distB="0" distL="0" distR="0">
            <wp:extent cx="2418907" cy="1953389"/>
            <wp:effectExtent l="0" t="0" r="635" b="8890"/>
            <wp:docPr id="1" name="Picture 1" descr="String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ring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8227" cy="1977067"/>
                    </a:xfrm>
                    <a:prstGeom prst="rect">
                      <a:avLst/>
                    </a:prstGeom>
                    <a:noFill/>
                    <a:ln>
                      <a:noFill/>
                    </a:ln>
                  </pic:spPr>
                </pic:pic>
              </a:graphicData>
            </a:graphic>
          </wp:inline>
        </w:drawing>
      </w:r>
      <w:r w:rsidRPr="003E5807">
        <w:rPr>
          <w:rFonts w:asciiTheme="majorHAnsi" w:eastAsia="Times New Roman" w:hAnsiTheme="majorHAnsi" w:cstheme="majorHAnsi"/>
          <w:color w:val="222222"/>
          <w:sz w:val="16"/>
          <w:szCs w:val="16"/>
        </w:rPr>
        <w:br/>
        <w:t> </w:t>
      </w:r>
    </w:p>
    <w:p w:rsidR="00A77601" w:rsidRPr="003E5807" w:rsidRDefault="00A77601" w:rsidP="00A77601">
      <w:pPr>
        <w:shd w:val="clear" w:color="auto" w:fill="FFFFFF"/>
        <w:spacing w:after="0" w:line="240" w:lineRule="auto"/>
        <w:textAlignment w:val="baseline"/>
        <w:outlineLvl w:val="1"/>
        <w:rPr>
          <w:rFonts w:asciiTheme="majorHAnsi" w:eastAsia="Times New Roman" w:hAnsiTheme="majorHAnsi" w:cstheme="majorHAnsi"/>
          <w:b/>
          <w:bCs/>
          <w:color w:val="222222"/>
          <w:sz w:val="16"/>
          <w:szCs w:val="16"/>
        </w:rPr>
      </w:pPr>
      <w:r w:rsidRPr="003E5807">
        <w:rPr>
          <w:rFonts w:asciiTheme="majorHAnsi" w:eastAsia="Times New Roman" w:hAnsiTheme="majorHAnsi" w:cstheme="majorHAnsi"/>
          <w:b/>
          <w:bCs/>
          <w:i/>
          <w:iCs/>
          <w:color w:val="222222"/>
          <w:sz w:val="16"/>
          <w:szCs w:val="16"/>
          <w:bdr w:val="none" w:sz="0" w:space="0" w:color="auto" w:frame="1"/>
        </w:rPr>
        <w:lastRenderedPageBreak/>
        <w:t>Why string objects are immutable in java?</w:t>
      </w:r>
    </w:p>
    <w:p w:rsidR="00A77601" w:rsidRPr="003E5807" w:rsidRDefault="00A77601" w:rsidP="00A77601">
      <w:pPr>
        <w:shd w:val="clear" w:color="auto" w:fill="FFFFFF"/>
        <w:spacing w:after="168" w:line="240" w:lineRule="auto"/>
        <w:textAlignment w:val="baseline"/>
        <w:rPr>
          <w:rFonts w:asciiTheme="majorHAnsi" w:eastAsia="Times New Roman" w:hAnsiTheme="majorHAnsi" w:cstheme="majorHAnsi"/>
          <w:color w:val="222222"/>
          <w:sz w:val="16"/>
          <w:szCs w:val="16"/>
        </w:rPr>
      </w:pPr>
      <w:r w:rsidRPr="003E5807">
        <w:rPr>
          <w:rFonts w:asciiTheme="majorHAnsi" w:eastAsia="Times New Roman" w:hAnsiTheme="majorHAnsi" w:cstheme="majorHAnsi"/>
          <w:color w:val="222222"/>
          <w:sz w:val="16"/>
          <w:szCs w:val="16"/>
        </w:rPr>
        <w:t>As we discussed above java uses the concept of String literal. Suppose n reference variables refer to one object “</w:t>
      </w:r>
      <w:proofErr w:type="spellStart"/>
      <w:r w:rsidRPr="003E5807">
        <w:rPr>
          <w:rFonts w:asciiTheme="majorHAnsi" w:eastAsia="Times New Roman" w:hAnsiTheme="majorHAnsi" w:cstheme="majorHAnsi"/>
          <w:color w:val="222222"/>
          <w:sz w:val="16"/>
          <w:szCs w:val="16"/>
        </w:rPr>
        <w:t>javawithease</w:t>
      </w:r>
      <w:proofErr w:type="spellEnd"/>
      <w:r w:rsidRPr="003E5807">
        <w:rPr>
          <w:rFonts w:asciiTheme="majorHAnsi" w:eastAsia="Times New Roman" w:hAnsiTheme="majorHAnsi" w:cstheme="majorHAnsi"/>
          <w:color w:val="222222"/>
          <w:sz w:val="16"/>
          <w:szCs w:val="16"/>
        </w:rPr>
        <w:t>” .If one reference variable changes the value of the object, it will be affected to all other n-1 reference variables. That’s why string objects are immutable in java.</w:t>
      </w:r>
    </w:p>
    <w:p w:rsidR="0098462F" w:rsidRPr="003E5807" w:rsidRDefault="0098462F" w:rsidP="0098462F">
      <w:pPr>
        <w:rPr>
          <w:rFonts w:asciiTheme="majorHAnsi" w:hAnsiTheme="majorHAnsi" w:cstheme="majorHAnsi"/>
          <w:sz w:val="16"/>
          <w:szCs w:val="16"/>
        </w:rPr>
      </w:pPr>
      <w:ins w:id="0" w:author="Unknown">
        <w:r w:rsidRPr="003E5807">
          <w:rPr>
            <w:rFonts w:asciiTheme="majorHAnsi" w:hAnsiTheme="majorHAnsi" w:cstheme="majorHAnsi"/>
            <w:color w:val="222222"/>
            <w:sz w:val="16"/>
            <w:szCs w:val="16"/>
            <w:bdr w:val="none" w:sz="0" w:space="0" w:color="auto" w:frame="1"/>
          </w:rPr>
          <w:br/>
        </w:r>
      </w:ins>
      <w:r w:rsidRPr="003E5807">
        <w:rPr>
          <w:rFonts w:asciiTheme="majorHAnsi" w:hAnsiTheme="majorHAnsi" w:cstheme="majorHAnsi"/>
          <w:color w:val="222222"/>
          <w:sz w:val="16"/>
          <w:szCs w:val="16"/>
        </w:rPr>
        <w:br/>
      </w:r>
    </w:p>
    <w:p w:rsidR="0098462F" w:rsidRPr="003E5807" w:rsidRDefault="0098462F" w:rsidP="0098462F">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In java there are three ways to compare two strings.</w:t>
      </w:r>
    </w:p>
    <w:p w:rsidR="0098462F" w:rsidRPr="003E5807" w:rsidRDefault="0098462F" w:rsidP="0098462F">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Ways of String Comparison:</w:t>
      </w:r>
    </w:p>
    <w:p w:rsidR="0098462F" w:rsidRPr="003E5807" w:rsidRDefault="0098462F" w:rsidP="0098462F">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1. By == operator.</w:t>
      </w:r>
      <w:r w:rsidRPr="003E5807">
        <w:rPr>
          <w:rFonts w:asciiTheme="majorHAnsi" w:hAnsiTheme="majorHAnsi" w:cstheme="majorHAnsi"/>
          <w:color w:val="222222"/>
          <w:sz w:val="16"/>
          <w:szCs w:val="16"/>
        </w:rPr>
        <w:br/>
      </w:r>
      <w:r w:rsidRPr="003E5807">
        <w:rPr>
          <w:rStyle w:val="Strong"/>
          <w:rFonts w:asciiTheme="majorHAnsi" w:hAnsiTheme="majorHAnsi" w:cstheme="majorHAnsi"/>
          <w:color w:val="222222"/>
          <w:sz w:val="16"/>
          <w:szCs w:val="16"/>
          <w:bdr w:val="none" w:sz="0" w:space="0" w:color="auto" w:frame="1"/>
        </w:rPr>
        <w:t>2. By equals() method.</w:t>
      </w:r>
      <w:r w:rsidRPr="003E5807">
        <w:rPr>
          <w:rFonts w:asciiTheme="majorHAnsi" w:hAnsiTheme="majorHAnsi" w:cstheme="majorHAnsi"/>
          <w:color w:val="222222"/>
          <w:sz w:val="16"/>
          <w:szCs w:val="16"/>
        </w:rPr>
        <w:br/>
      </w:r>
      <w:r w:rsidRPr="003E5807">
        <w:rPr>
          <w:rStyle w:val="Strong"/>
          <w:rFonts w:asciiTheme="majorHAnsi" w:hAnsiTheme="majorHAnsi" w:cstheme="majorHAnsi"/>
          <w:color w:val="222222"/>
          <w:sz w:val="16"/>
          <w:szCs w:val="16"/>
          <w:bdr w:val="none" w:sz="0" w:space="0" w:color="auto" w:frame="1"/>
        </w:rPr>
        <w:t xml:space="preserve">3. By </w:t>
      </w:r>
      <w:proofErr w:type="spellStart"/>
      <w:r w:rsidRPr="003E5807">
        <w:rPr>
          <w:rStyle w:val="Strong"/>
          <w:rFonts w:asciiTheme="majorHAnsi" w:hAnsiTheme="majorHAnsi" w:cstheme="majorHAnsi"/>
          <w:color w:val="222222"/>
          <w:sz w:val="16"/>
          <w:szCs w:val="16"/>
          <w:bdr w:val="none" w:sz="0" w:space="0" w:color="auto" w:frame="1"/>
        </w:rPr>
        <w:t>compareTo</w:t>
      </w:r>
      <w:proofErr w:type="spellEnd"/>
      <w:r w:rsidRPr="003E5807">
        <w:rPr>
          <w:rStyle w:val="Strong"/>
          <w:rFonts w:asciiTheme="majorHAnsi" w:hAnsiTheme="majorHAnsi" w:cstheme="majorHAnsi"/>
          <w:color w:val="222222"/>
          <w:sz w:val="16"/>
          <w:szCs w:val="16"/>
          <w:bdr w:val="none" w:sz="0" w:space="0" w:color="auto" w:frame="1"/>
        </w:rPr>
        <w:t>() method.</w:t>
      </w:r>
    </w:p>
    <w:p w:rsidR="0098462F" w:rsidRPr="003E5807" w:rsidRDefault="0098462F" w:rsidP="0098462F">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1. By == operator:</w:t>
      </w:r>
    </w:p>
    <w:p w:rsidR="0098462F" w:rsidRPr="003E5807" w:rsidRDefault="0098462F" w:rsidP="0098462F">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 operator compares the references of the string objects not the actual content of the string objects. It returns true if reference of the compared strings are equal, otherwise returns false.</w:t>
      </w:r>
    </w:p>
    <w:p w:rsidR="0098462F" w:rsidRPr="003E5807" w:rsidRDefault="0098462F" w:rsidP="0098462F">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98462F" w:rsidRPr="003E5807" w:rsidRDefault="0098462F" w:rsidP="0098462F">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StringComparisonExample1.java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98462F" w:rsidRPr="003E5807" w:rsidTr="0098462F">
        <w:trPr>
          <w:tblCellSpacing w:w="15" w:type="dxa"/>
        </w:trPr>
        <w:tc>
          <w:tcPr>
            <w:tcW w:w="13152" w:type="dxa"/>
            <w:shd w:val="clear" w:color="auto" w:fill="EEEEEE"/>
            <w:tcMar>
              <w:top w:w="0" w:type="dxa"/>
              <w:left w:w="0" w:type="dxa"/>
              <w:bottom w:w="0" w:type="dxa"/>
              <w:right w:w="0" w:type="dxa"/>
            </w:tcMar>
            <w:vAlign w:val="bottom"/>
            <w:hideMark/>
          </w:tcPr>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show the use of == operator.</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r w:rsidRPr="003E5807">
              <w:rPr>
                <w:rFonts w:asciiTheme="majorHAnsi" w:hAnsiTheme="majorHAnsi" w:cstheme="majorHAnsi"/>
                <w:b/>
                <w:bCs/>
                <w:i/>
                <w:iCs/>
                <w:color w:val="0080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str1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w:t>
            </w:r>
            <w:proofErr w:type="spellStart"/>
            <w:r w:rsidRPr="003E5807">
              <w:rPr>
                <w:rFonts w:asciiTheme="majorHAnsi" w:hAnsiTheme="majorHAnsi" w:cstheme="majorHAnsi"/>
                <w:color w:val="0000FF"/>
                <w:sz w:val="16"/>
                <w:szCs w:val="16"/>
                <w:bdr w:val="none" w:sz="0" w:space="0" w:color="auto" w:frame="1"/>
              </w:rPr>
              <w:t>codesjava</w:t>
            </w:r>
            <w:proofErr w:type="spellEnd"/>
            <w:r w:rsidRPr="003E5807">
              <w:rPr>
                <w:rFonts w:asciiTheme="majorHAnsi" w:hAnsiTheme="majorHAnsi" w:cstheme="majorHAnsi"/>
                <w:color w:val="0000FF"/>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str2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w:t>
            </w:r>
            <w:proofErr w:type="spellStart"/>
            <w:r w:rsidRPr="003E5807">
              <w:rPr>
                <w:rFonts w:asciiTheme="majorHAnsi" w:hAnsiTheme="majorHAnsi" w:cstheme="majorHAnsi"/>
                <w:color w:val="0000FF"/>
                <w:sz w:val="16"/>
                <w:szCs w:val="16"/>
                <w:bdr w:val="none" w:sz="0" w:space="0" w:color="auto" w:frame="1"/>
              </w:rPr>
              <w:t>codesjava</w:t>
            </w:r>
            <w:proofErr w:type="spellEnd"/>
            <w:r w:rsidRPr="003E5807">
              <w:rPr>
                <w:rFonts w:asciiTheme="majorHAnsi" w:hAnsiTheme="majorHAnsi" w:cstheme="majorHAnsi"/>
                <w:color w:val="0000FF"/>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str3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00FF"/>
                <w:sz w:val="16"/>
                <w:szCs w:val="16"/>
                <w:bdr w:val="none" w:sz="0" w:space="0" w:color="auto" w:frame="1"/>
              </w:rPr>
              <w:t>"</w:t>
            </w:r>
            <w:proofErr w:type="spellStart"/>
            <w:r w:rsidRPr="003E5807">
              <w:rPr>
                <w:rFonts w:asciiTheme="majorHAnsi" w:hAnsiTheme="majorHAnsi" w:cstheme="majorHAnsi"/>
                <w:color w:val="0000FF"/>
                <w:sz w:val="16"/>
                <w:szCs w:val="16"/>
                <w:bdr w:val="none" w:sz="0" w:space="0" w:color="auto" w:frame="1"/>
              </w:rPr>
              <w:t>codesjava</w:t>
            </w:r>
            <w:proofErr w:type="spellEnd"/>
            <w:r w:rsidRPr="003E5807">
              <w:rPr>
                <w:rFonts w:asciiTheme="majorHAnsi" w:hAnsiTheme="majorHAnsi" w:cstheme="majorHAnsi"/>
                <w:color w:val="0000FF"/>
                <w:sz w:val="16"/>
                <w:szCs w:val="16"/>
                <w:bdr w:val="none" w:sz="0" w:space="0" w:color="auto" w:frame="1"/>
              </w:rPr>
              <w:t>"</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This method is used to compare strings using == operator.</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stringComparison</w:t>
            </w:r>
            <w:proofErr w:type="spellEnd"/>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//return true, because str1 and str2 both refers to the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//same instance created in String constant pool.</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 xml:space="preserve">str1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str2</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//return false, because str3 refers to the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 instance created in </w:t>
            </w:r>
            <w:proofErr w:type="spellStart"/>
            <w:r w:rsidRPr="003E5807">
              <w:rPr>
                <w:rFonts w:asciiTheme="majorHAnsi" w:hAnsiTheme="majorHAnsi" w:cstheme="majorHAnsi"/>
                <w:i/>
                <w:iCs/>
                <w:color w:val="666666"/>
                <w:sz w:val="16"/>
                <w:szCs w:val="16"/>
                <w:bdr w:val="none" w:sz="0" w:space="0" w:color="auto" w:frame="1"/>
              </w:rPr>
              <w:t>nonpool</w:t>
            </w:r>
            <w:proofErr w:type="spellEnd"/>
            <w:r w:rsidRPr="003E5807">
              <w:rPr>
                <w:rFonts w:asciiTheme="majorHAnsi" w:hAnsiTheme="majorHAnsi" w:cstheme="majorHAnsi"/>
                <w:i/>
                <w:iCs/>
                <w:color w:val="666666"/>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 xml:space="preserve">str1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str3</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StringComparisonExample1 </w:t>
            </w: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//creating </w:t>
            </w:r>
            <w:proofErr w:type="spellStart"/>
            <w:r w:rsidRPr="003E5807">
              <w:rPr>
                <w:rFonts w:asciiTheme="majorHAnsi" w:hAnsiTheme="majorHAnsi" w:cstheme="majorHAnsi"/>
                <w:i/>
                <w:iCs/>
                <w:color w:val="666666"/>
                <w:sz w:val="16"/>
                <w:szCs w:val="16"/>
                <w:bdr w:val="none" w:sz="0" w:space="0" w:color="auto" w:frame="1"/>
              </w:rPr>
              <w:t>TestString</w:t>
            </w:r>
            <w:proofErr w:type="spellEnd"/>
            <w:r w:rsidRPr="003E5807">
              <w:rPr>
                <w:rFonts w:asciiTheme="majorHAnsi" w:hAnsiTheme="majorHAnsi" w:cstheme="majorHAnsi"/>
                <w:i/>
                <w:iCs/>
                <w:color w:val="666666"/>
                <w:sz w:val="16"/>
                <w:szCs w:val="16"/>
                <w:bdr w:val="none" w:sz="0" w:space="0" w:color="auto" w:frame="1"/>
              </w:rPr>
              <w:t xml:space="preserve"> object.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obj</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//method call</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stringComparison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98462F" w:rsidRPr="003E5807" w:rsidRDefault="0098462F" w:rsidP="0098462F">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98462F" w:rsidRPr="003E5807" w:rsidTr="0098462F">
        <w:trPr>
          <w:tblCellSpacing w:w="15" w:type="dxa"/>
        </w:trPr>
        <w:tc>
          <w:tcPr>
            <w:tcW w:w="13152" w:type="dxa"/>
            <w:shd w:val="clear" w:color="auto" w:fill="EEEEEE"/>
            <w:tcMar>
              <w:top w:w="0" w:type="dxa"/>
              <w:left w:w="0" w:type="dxa"/>
              <w:bottom w:w="0" w:type="dxa"/>
              <w:right w:w="0" w:type="dxa"/>
            </w:tcMar>
            <w:vAlign w:val="bottom"/>
            <w:hideMark/>
          </w:tcPr>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66"/>
                <w:sz w:val="16"/>
                <w:szCs w:val="16"/>
                <w:bdr w:val="none" w:sz="0" w:space="0" w:color="auto" w:frame="1"/>
              </w:rPr>
              <w:t>True</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66"/>
                <w:sz w:val="16"/>
                <w:szCs w:val="16"/>
                <w:bdr w:val="none" w:sz="0" w:space="0" w:color="auto" w:frame="1"/>
              </w:rPr>
              <w:t>false</w:t>
            </w:r>
          </w:p>
        </w:tc>
      </w:tr>
    </w:tbl>
    <w:p w:rsidR="0098462F" w:rsidRPr="003E5807" w:rsidRDefault="003E5807" w:rsidP="0098462F">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hyperlink r:id="rId7" w:history="1">
        <w:r w:rsidR="0098462F" w:rsidRPr="003E5807">
          <w:rPr>
            <w:rStyle w:val="Hyperlink"/>
            <w:rFonts w:asciiTheme="majorHAnsi" w:hAnsiTheme="majorHAnsi" w:cstheme="majorHAnsi"/>
            <w:b/>
            <w:bCs/>
            <w:i/>
            <w:iCs/>
            <w:color w:val="0A4B06"/>
            <w:sz w:val="16"/>
            <w:szCs w:val="16"/>
            <w:u w:val="none"/>
            <w:bdr w:val="none" w:sz="0" w:space="0" w:color="auto" w:frame="1"/>
          </w:rPr>
          <w:t>Download this example.</w:t>
        </w:r>
      </w:hyperlink>
    </w:p>
    <w:p w:rsidR="0098462F" w:rsidRPr="003E5807" w:rsidRDefault="0098462F" w:rsidP="0098462F">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2. By equals() method:</w:t>
      </w:r>
    </w:p>
    <w:p w:rsidR="0098462F" w:rsidRPr="003E5807" w:rsidRDefault="0098462F" w:rsidP="0098462F">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equals method compares the actual content of string objects not the references. equals() is an object class method and string class overrides it. String class provides following format of equals() method.</w:t>
      </w:r>
    </w:p>
    <w:p w:rsidR="0098462F" w:rsidRPr="003E5807" w:rsidRDefault="0098462F" w:rsidP="0098462F">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 xml:space="preserve">a. public </w:t>
      </w:r>
      <w:proofErr w:type="spellStart"/>
      <w:r w:rsidRPr="003E5807">
        <w:rPr>
          <w:rStyle w:val="Strong"/>
          <w:rFonts w:asciiTheme="majorHAnsi" w:hAnsiTheme="majorHAnsi" w:cstheme="majorHAnsi"/>
          <w:color w:val="222222"/>
          <w:sz w:val="16"/>
          <w:szCs w:val="16"/>
          <w:bdr w:val="none" w:sz="0" w:space="0" w:color="auto" w:frame="1"/>
        </w:rPr>
        <w:t>boolean</w:t>
      </w:r>
      <w:proofErr w:type="spellEnd"/>
      <w:r w:rsidRPr="003E5807">
        <w:rPr>
          <w:rStyle w:val="Strong"/>
          <w:rFonts w:asciiTheme="majorHAnsi" w:hAnsiTheme="majorHAnsi" w:cstheme="majorHAnsi"/>
          <w:color w:val="222222"/>
          <w:sz w:val="16"/>
          <w:szCs w:val="16"/>
          <w:bdr w:val="none" w:sz="0" w:space="0" w:color="auto" w:frame="1"/>
        </w:rPr>
        <w:t xml:space="preserve"> equals(Object </w:t>
      </w:r>
      <w:proofErr w:type="spellStart"/>
      <w:r w:rsidRPr="003E5807">
        <w:rPr>
          <w:rStyle w:val="Strong"/>
          <w:rFonts w:asciiTheme="majorHAnsi" w:hAnsiTheme="majorHAnsi" w:cstheme="majorHAnsi"/>
          <w:color w:val="222222"/>
          <w:sz w:val="16"/>
          <w:szCs w:val="16"/>
          <w:bdr w:val="none" w:sz="0" w:space="0" w:color="auto" w:frame="1"/>
        </w:rPr>
        <w:t>obj</w:t>
      </w:r>
      <w:proofErr w:type="spellEnd"/>
      <w:r w:rsidRPr="003E5807">
        <w:rPr>
          <w:rStyle w:val="Strong"/>
          <w:rFonts w:asciiTheme="majorHAnsi" w:hAnsiTheme="majorHAnsi" w:cstheme="majorHAnsi"/>
          <w:color w:val="222222"/>
          <w:sz w:val="16"/>
          <w:szCs w:val="16"/>
          <w:bdr w:val="none" w:sz="0" w:space="0" w:color="auto" w:frame="1"/>
        </w:rPr>
        <w:t>):</w:t>
      </w:r>
      <w:r w:rsidRPr="003E5807">
        <w:rPr>
          <w:rFonts w:asciiTheme="majorHAnsi" w:hAnsiTheme="majorHAnsi" w:cstheme="majorHAnsi"/>
          <w:color w:val="222222"/>
          <w:sz w:val="16"/>
          <w:szCs w:val="16"/>
        </w:rPr>
        <w:t> Compares the string with the specified object. Returns true if actual content are equal, otherwise returns false.</w:t>
      </w:r>
      <w:r w:rsidRPr="003E5807">
        <w:rPr>
          <w:rFonts w:asciiTheme="majorHAnsi" w:hAnsiTheme="majorHAnsi" w:cstheme="majorHAnsi"/>
          <w:color w:val="222222"/>
          <w:sz w:val="16"/>
          <w:szCs w:val="16"/>
        </w:rPr>
        <w:br/>
      </w:r>
      <w:r w:rsidRPr="003E5807">
        <w:rPr>
          <w:rStyle w:val="Strong"/>
          <w:rFonts w:asciiTheme="majorHAnsi" w:hAnsiTheme="majorHAnsi" w:cstheme="majorHAnsi"/>
          <w:color w:val="222222"/>
          <w:sz w:val="16"/>
          <w:szCs w:val="16"/>
          <w:bdr w:val="none" w:sz="0" w:space="0" w:color="auto" w:frame="1"/>
        </w:rPr>
        <w:t xml:space="preserve">b. public Boolean </w:t>
      </w:r>
      <w:proofErr w:type="spellStart"/>
      <w:r w:rsidRPr="003E5807">
        <w:rPr>
          <w:rStyle w:val="Strong"/>
          <w:rFonts w:asciiTheme="majorHAnsi" w:hAnsiTheme="majorHAnsi" w:cstheme="majorHAnsi"/>
          <w:color w:val="222222"/>
          <w:sz w:val="16"/>
          <w:szCs w:val="16"/>
          <w:bdr w:val="none" w:sz="0" w:space="0" w:color="auto" w:frame="1"/>
        </w:rPr>
        <w:t>equalsIgnoreCase</w:t>
      </w:r>
      <w:proofErr w:type="spellEnd"/>
      <w:r w:rsidRPr="003E5807">
        <w:rPr>
          <w:rStyle w:val="Strong"/>
          <w:rFonts w:asciiTheme="majorHAnsi" w:hAnsiTheme="majorHAnsi" w:cstheme="majorHAnsi"/>
          <w:color w:val="222222"/>
          <w:sz w:val="16"/>
          <w:szCs w:val="16"/>
          <w:bdr w:val="none" w:sz="0" w:space="0" w:color="auto" w:frame="1"/>
        </w:rPr>
        <w:t xml:space="preserve">(String </w:t>
      </w:r>
      <w:proofErr w:type="spellStart"/>
      <w:r w:rsidRPr="003E5807">
        <w:rPr>
          <w:rStyle w:val="Strong"/>
          <w:rFonts w:asciiTheme="majorHAnsi" w:hAnsiTheme="majorHAnsi" w:cstheme="majorHAnsi"/>
          <w:color w:val="222222"/>
          <w:sz w:val="16"/>
          <w:szCs w:val="16"/>
          <w:bdr w:val="none" w:sz="0" w:space="0" w:color="auto" w:frame="1"/>
        </w:rPr>
        <w:t>str</w:t>
      </w:r>
      <w:proofErr w:type="spellEnd"/>
      <w:r w:rsidRPr="003E5807">
        <w:rPr>
          <w:rStyle w:val="Strong"/>
          <w:rFonts w:asciiTheme="majorHAnsi" w:hAnsiTheme="majorHAnsi" w:cstheme="majorHAnsi"/>
          <w:color w:val="222222"/>
          <w:sz w:val="16"/>
          <w:szCs w:val="16"/>
          <w:bdr w:val="none" w:sz="0" w:space="0" w:color="auto" w:frame="1"/>
        </w:rPr>
        <w:t>):</w:t>
      </w:r>
      <w:r w:rsidRPr="003E5807">
        <w:rPr>
          <w:rFonts w:asciiTheme="majorHAnsi" w:hAnsiTheme="majorHAnsi" w:cstheme="majorHAnsi"/>
          <w:color w:val="222222"/>
          <w:sz w:val="16"/>
          <w:szCs w:val="16"/>
        </w:rPr>
        <w:t> Compares the actual content of the string with the content of specified string. Returns true if two string’s content are equal ignoring case, otherwise returns false.</w:t>
      </w:r>
    </w:p>
    <w:p w:rsidR="0098462F" w:rsidRPr="003E5807" w:rsidRDefault="0098462F" w:rsidP="0098462F">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98462F" w:rsidRPr="003E5807" w:rsidRDefault="0098462F" w:rsidP="0098462F">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lastRenderedPageBreak/>
        <w:t>StringComparisonExample2.java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98462F" w:rsidRPr="003E5807" w:rsidTr="0098462F">
        <w:trPr>
          <w:tblCellSpacing w:w="15" w:type="dxa"/>
        </w:trPr>
        <w:tc>
          <w:tcPr>
            <w:tcW w:w="13152" w:type="dxa"/>
            <w:shd w:val="clear" w:color="auto" w:fill="EEEEEE"/>
            <w:tcMar>
              <w:top w:w="0" w:type="dxa"/>
              <w:left w:w="0" w:type="dxa"/>
              <w:bottom w:w="0" w:type="dxa"/>
              <w:right w:w="0" w:type="dxa"/>
            </w:tcMar>
            <w:vAlign w:val="bottom"/>
            <w:hideMark/>
          </w:tcPr>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show the use of equals method.</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r w:rsidRPr="003E5807">
              <w:rPr>
                <w:rFonts w:asciiTheme="majorHAnsi" w:hAnsiTheme="majorHAnsi" w:cstheme="majorHAnsi"/>
                <w:b/>
                <w:bCs/>
                <w:i/>
                <w:iCs/>
                <w:color w:val="0080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str1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w:t>
            </w:r>
            <w:proofErr w:type="spellStart"/>
            <w:r w:rsidRPr="003E5807">
              <w:rPr>
                <w:rFonts w:asciiTheme="majorHAnsi" w:hAnsiTheme="majorHAnsi" w:cstheme="majorHAnsi"/>
                <w:color w:val="0000FF"/>
                <w:sz w:val="16"/>
                <w:szCs w:val="16"/>
                <w:bdr w:val="none" w:sz="0" w:space="0" w:color="auto" w:frame="1"/>
              </w:rPr>
              <w:t>codesjava</w:t>
            </w:r>
            <w:proofErr w:type="spellEnd"/>
            <w:r w:rsidRPr="003E5807">
              <w:rPr>
                <w:rFonts w:asciiTheme="majorHAnsi" w:hAnsiTheme="majorHAnsi" w:cstheme="majorHAnsi"/>
                <w:color w:val="0000FF"/>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str2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w:t>
            </w:r>
            <w:proofErr w:type="spellStart"/>
            <w:r w:rsidRPr="003E5807">
              <w:rPr>
                <w:rFonts w:asciiTheme="majorHAnsi" w:hAnsiTheme="majorHAnsi" w:cstheme="majorHAnsi"/>
                <w:color w:val="0000FF"/>
                <w:sz w:val="16"/>
                <w:szCs w:val="16"/>
                <w:bdr w:val="none" w:sz="0" w:space="0" w:color="auto" w:frame="1"/>
              </w:rPr>
              <w:t>codesjava</w:t>
            </w:r>
            <w:proofErr w:type="spellEnd"/>
            <w:r w:rsidRPr="003E5807">
              <w:rPr>
                <w:rFonts w:asciiTheme="majorHAnsi" w:hAnsiTheme="majorHAnsi" w:cstheme="majorHAnsi"/>
                <w:color w:val="0000FF"/>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str3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00FF"/>
                <w:sz w:val="16"/>
                <w:szCs w:val="16"/>
                <w:bdr w:val="none" w:sz="0" w:space="0" w:color="auto" w:frame="1"/>
              </w:rPr>
              <w:t>"</w:t>
            </w:r>
            <w:proofErr w:type="spellStart"/>
            <w:r w:rsidRPr="003E5807">
              <w:rPr>
                <w:rFonts w:asciiTheme="majorHAnsi" w:hAnsiTheme="majorHAnsi" w:cstheme="majorHAnsi"/>
                <w:color w:val="0000FF"/>
                <w:sz w:val="16"/>
                <w:szCs w:val="16"/>
                <w:bdr w:val="none" w:sz="0" w:space="0" w:color="auto" w:frame="1"/>
              </w:rPr>
              <w:t>codesjava</w:t>
            </w:r>
            <w:proofErr w:type="spellEnd"/>
            <w:r w:rsidRPr="003E5807">
              <w:rPr>
                <w:rFonts w:asciiTheme="majorHAnsi" w:hAnsiTheme="majorHAnsi" w:cstheme="majorHAnsi"/>
                <w:color w:val="0000FF"/>
                <w:sz w:val="16"/>
                <w:szCs w:val="16"/>
                <w:bdr w:val="none" w:sz="0" w:space="0" w:color="auto" w:frame="1"/>
              </w:rPr>
              <w:t>"</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str4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"jai"</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str5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"CODESJAVA"</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This method is used to compare strings using equals operator.</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stringComparison</w:t>
            </w:r>
            <w:proofErr w:type="spellEnd"/>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//return true, because content are same.</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str1.</w:t>
            </w:r>
            <w:r w:rsidRPr="003E5807">
              <w:rPr>
                <w:rFonts w:asciiTheme="majorHAnsi" w:hAnsiTheme="majorHAnsi" w:cstheme="majorHAnsi"/>
                <w:color w:val="006633"/>
                <w:sz w:val="16"/>
                <w:szCs w:val="16"/>
                <w:bdr w:val="none" w:sz="0" w:space="0" w:color="auto" w:frame="1"/>
              </w:rPr>
              <w:t>equals</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str2</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str2.</w:t>
            </w:r>
            <w:r w:rsidRPr="003E5807">
              <w:rPr>
                <w:rFonts w:asciiTheme="majorHAnsi" w:hAnsiTheme="majorHAnsi" w:cstheme="majorHAnsi"/>
                <w:color w:val="006633"/>
                <w:sz w:val="16"/>
                <w:szCs w:val="16"/>
                <w:bdr w:val="none" w:sz="0" w:space="0" w:color="auto" w:frame="1"/>
              </w:rPr>
              <w:t>equals</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str3</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//return false, because content are not same.</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str2.</w:t>
            </w:r>
            <w:r w:rsidRPr="003E5807">
              <w:rPr>
                <w:rFonts w:asciiTheme="majorHAnsi" w:hAnsiTheme="majorHAnsi" w:cstheme="majorHAnsi"/>
                <w:color w:val="006633"/>
                <w:sz w:val="16"/>
                <w:szCs w:val="16"/>
                <w:bdr w:val="none" w:sz="0" w:space="0" w:color="auto" w:frame="1"/>
              </w:rPr>
              <w:t>equals</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str4</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//return false, because content are not same</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xml:space="preserve">                </w:t>
            </w:r>
            <w:r w:rsidRPr="003E5807">
              <w:rPr>
                <w:rFonts w:asciiTheme="majorHAnsi" w:hAnsiTheme="majorHAnsi" w:cstheme="majorHAnsi"/>
                <w:i/>
                <w:iCs/>
                <w:color w:val="666666"/>
                <w:sz w:val="16"/>
                <w:szCs w:val="16"/>
                <w:bdr w:val="none" w:sz="0" w:space="0" w:color="auto" w:frame="1"/>
              </w:rPr>
              <w:t>//(differ in case).</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str2.</w:t>
            </w:r>
            <w:r w:rsidRPr="003E5807">
              <w:rPr>
                <w:rFonts w:asciiTheme="majorHAnsi" w:hAnsiTheme="majorHAnsi" w:cstheme="majorHAnsi"/>
                <w:color w:val="006633"/>
                <w:sz w:val="16"/>
                <w:szCs w:val="16"/>
                <w:bdr w:val="none" w:sz="0" w:space="0" w:color="auto" w:frame="1"/>
              </w:rPr>
              <w:t>equals</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str5</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//return true, because content are same ignoring case.</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str2.</w:t>
            </w:r>
            <w:r w:rsidRPr="003E5807">
              <w:rPr>
                <w:rFonts w:asciiTheme="majorHAnsi" w:hAnsiTheme="majorHAnsi" w:cstheme="majorHAnsi"/>
                <w:color w:val="006633"/>
                <w:sz w:val="16"/>
                <w:szCs w:val="16"/>
                <w:bdr w:val="none" w:sz="0" w:space="0" w:color="auto" w:frame="1"/>
              </w:rPr>
              <w:t>equalsIgnoreCase</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str5</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StringComparisonExapmle2 </w:t>
            </w: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//creating </w:t>
            </w:r>
            <w:proofErr w:type="spellStart"/>
            <w:r w:rsidRPr="003E5807">
              <w:rPr>
                <w:rFonts w:asciiTheme="majorHAnsi" w:hAnsiTheme="majorHAnsi" w:cstheme="majorHAnsi"/>
                <w:i/>
                <w:iCs/>
                <w:color w:val="666666"/>
                <w:sz w:val="16"/>
                <w:szCs w:val="16"/>
                <w:bdr w:val="none" w:sz="0" w:space="0" w:color="auto" w:frame="1"/>
              </w:rPr>
              <w:t>TestString</w:t>
            </w:r>
            <w:proofErr w:type="spellEnd"/>
            <w:r w:rsidRPr="003E5807">
              <w:rPr>
                <w:rFonts w:asciiTheme="majorHAnsi" w:hAnsiTheme="majorHAnsi" w:cstheme="majorHAnsi"/>
                <w:i/>
                <w:iCs/>
                <w:color w:val="666666"/>
                <w:sz w:val="16"/>
                <w:szCs w:val="16"/>
                <w:bdr w:val="none" w:sz="0" w:space="0" w:color="auto" w:frame="1"/>
              </w:rPr>
              <w:t xml:space="preserve"> object.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obj</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//method call</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stringComparison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98462F" w:rsidRPr="003E5807" w:rsidRDefault="0098462F" w:rsidP="0098462F">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98462F" w:rsidRPr="003E5807" w:rsidTr="0098462F">
        <w:trPr>
          <w:tblCellSpacing w:w="15" w:type="dxa"/>
        </w:trPr>
        <w:tc>
          <w:tcPr>
            <w:tcW w:w="13152" w:type="dxa"/>
            <w:shd w:val="clear" w:color="auto" w:fill="EEEEEE"/>
            <w:tcMar>
              <w:top w:w="0" w:type="dxa"/>
              <w:left w:w="0" w:type="dxa"/>
              <w:bottom w:w="0" w:type="dxa"/>
              <w:right w:w="0" w:type="dxa"/>
            </w:tcMar>
            <w:vAlign w:val="bottom"/>
            <w:hideMark/>
          </w:tcPr>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66"/>
                <w:sz w:val="16"/>
                <w:szCs w:val="16"/>
                <w:bdr w:val="none" w:sz="0" w:space="0" w:color="auto" w:frame="1"/>
              </w:rPr>
              <w:t>true</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66"/>
                <w:sz w:val="16"/>
                <w:szCs w:val="16"/>
                <w:bdr w:val="none" w:sz="0" w:space="0" w:color="auto" w:frame="1"/>
              </w:rPr>
              <w:t>true</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66"/>
                <w:sz w:val="16"/>
                <w:szCs w:val="16"/>
                <w:bdr w:val="none" w:sz="0" w:space="0" w:color="auto" w:frame="1"/>
              </w:rPr>
              <w:t>false</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66"/>
                <w:sz w:val="16"/>
                <w:szCs w:val="16"/>
                <w:bdr w:val="none" w:sz="0" w:space="0" w:color="auto" w:frame="1"/>
              </w:rPr>
              <w:t>false</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66"/>
                <w:sz w:val="16"/>
                <w:szCs w:val="16"/>
                <w:bdr w:val="none" w:sz="0" w:space="0" w:color="auto" w:frame="1"/>
              </w:rPr>
              <w:t>true</w:t>
            </w:r>
          </w:p>
        </w:tc>
      </w:tr>
    </w:tbl>
    <w:p w:rsidR="0098462F" w:rsidRPr="003E5807" w:rsidRDefault="003E5807" w:rsidP="0098462F">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hyperlink r:id="rId8" w:history="1">
        <w:r w:rsidR="0098462F" w:rsidRPr="003E5807">
          <w:rPr>
            <w:rStyle w:val="Hyperlink"/>
            <w:rFonts w:asciiTheme="majorHAnsi" w:hAnsiTheme="majorHAnsi" w:cstheme="majorHAnsi"/>
            <w:b/>
            <w:bCs/>
            <w:i/>
            <w:iCs/>
            <w:color w:val="0A4B06"/>
            <w:sz w:val="16"/>
            <w:szCs w:val="16"/>
            <w:u w:val="none"/>
            <w:bdr w:val="none" w:sz="0" w:space="0" w:color="auto" w:frame="1"/>
          </w:rPr>
          <w:t>Download this example.</w:t>
        </w:r>
      </w:hyperlink>
    </w:p>
    <w:p w:rsidR="0098462F" w:rsidRPr="003E5807" w:rsidRDefault="0098462F" w:rsidP="0098462F">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 xml:space="preserve">3. By </w:t>
      </w:r>
      <w:proofErr w:type="spellStart"/>
      <w:r w:rsidRPr="003E5807">
        <w:rPr>
          <w:rStyle w:val="Emphasis"/>
          <w:rFonts w:asciiTheme="majorHAnsi" w:hAnsiTheme="majorHAnsi" w:cstheme="majorHAnsi"/>
          <w:color w:val="222222"/>
          <w:sz w:val="16"/>
          <w:szCs w:val="16"/>
          <w:bdr w:val="none" w:sz="0" w:space="0" w:color="auto" w:frame="1"/>
        </w:rPr>
        <w:t>compareTo</w:t>
      </w:r>
      <w:proofErr w:type="spellEnd"/>
      <w:r w:rsidRPr="003E5807">
        <w:rPr>
          <w:rStyle w:val="Emphasis"/>
          <w:rFonts w:asciiTheme="majorHAnsi" w:hAnsiTheme="majorHAnsi" w:cstheme="majorHAnsi"/>
          <w:color w:val="222222"/>
          <w:sz w:val="16"/>
          <w:szCs w:val="16"/>
          <w:bdr w:val="none" w:sz="0" w:space="0" w:color="auto" w:frame="1"/>
        </w:rPr>
        <w:t>():</w:t>
      </w:r>
    </w:p>
    <w:p w:rsidR="0098462F" w:rsidRPr="003E5807" w:rsidRDefault="0098462F" w:rsidP="0098462F">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proofErr w:type="spellStart"/>
      <w:r w:rsidRPr="003E5807">
        <w:rPr>
          <w:rFonts w:asciiTheme="majorHAnsi" w:hAnsiTheme="majorHAnsi" w:cstheme="majorHAnsi"/>
          <w:color w:val="222222"/>
          <w:sz w:val="16"/>
          <w:szCs w:val="16"/>
        </w:rPr>
        <w:t>compareTo</w:t>
      </w:r>
      <w:proofErr w:type="spellEnd"/>
      <w:r w:rsidRPr="003E5807">
        <w:rPr>
          <w:rFonts w:asciiTheme="majorHAnsi" w:hAnsiTheme="majorHAnsi" w:cstheme="majorHAnsi"/>
          <w:color w:val="222222"/>
          <w:sz w:val="16"/>
          <w:szCs w:val="16"/>
        </w:rPr>
        <w:t xml:space="preserve">() method compares the two strings lexicographically i.e. character by character. String class provides the following formats of </w:t>
      </w:r>
      <w:proofErr w:type="spellStart"/>
      <w:r w:rsidRPr="003E5807">
        <w:rPr>
          <w:rFonts w:asciiTheme="majorHAnsi" w:hAnsiTheme="majorHAnsi" w:cstheme="majorHAnsi"/>
          <w:color w:val="222222"/>
          <w:sz w:val="16"/>
          <w:szCs w:val="16"/>
        </w:rPr>
        <w:t>compareTo</w:t>
      </w:r>
      <w:proofErr w:type="spellEnd"/>
      <w:r w:rsidRPr="003E5807">
        <w:rPr>
          <w:rFonts w:asciiTheme="majorHAnsi" w:hAnsiTheme="majorHAnsi" w:cstheme="majorHAnsi"/>
          <w:color w:val="222222"/>
          <w:sz w:val="16"/>
          <w:szCs w:val="16"/>
        </w:rPr>
        <w:t>() method.</w:t>
      </w:r>
    </w:p>
    <w:p w:rsidR="0098462F" w:rsidRPr="003E5807" w:rsidRDefault="0098462F" w:rsidP="0098462F">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  a. public </w:t>
      </w:r>
      <w:proofErr w:type="spellStart"/>
      <w:r w:rsidRPr="003E5807">
        <w:rPr>
          <w:rStyle w:val="Strong"/>
          <w:rFonts w:asciiTheme="majorHAnsi" w:hAnsiTheme="majorHAnsi" w:cstheme="majorHAnsi"/>
          <w:color w:val="222222"/>
          <w:sz w:val="16"/>
          <w:szCs w:val="16"/>
          <w:bdr w:val="none" w:sz="0" w:space="0" w:color="auto" w:frame="1"/>
        </w:rPr>
        <w:t>int</w:t>
      </w:r>
      <w:proofErr w:type="spellEnd"/>
      <w:r w:rsidRPr="003E5807">
        <w:rPr>
          <w:rStyle w:val="Strong"/>
          <w:rFonts w:asciiTheme="majorHAnsi" w:hAnsiTheme="majorHAnsi" w:cstheme="majorHAnsi"/>
          <w:color w:val="222222"/>
          <w:sz w:val="16"/>
          <w:szCs w:val="16"/>
          <w:bdr w:val="none" w:sz="0" w:space="0" w:color="auto" w:frame="1"/>
        </w:rPr>
        <w:t> </w:t>
      </w:r>
      <w:proofErr w:type="spellStart"/>
      <w:r w:rsidRPr="003E5807">
        <w:rPr>
          <w:rStyle w:val="Strong"/>
          <w:rFonts w:asciiTheme="majorHAnsi" w:hAnsiTheme="majorHAnsi" w:cstheme="majorHAnsi"/>
          <w:color w:val="222222"/>
          <w:sz w:val="16"/>
          <w:szCs w:val="16"/>
          <w:bdr w:val="none" w:sz="0" w:space="0" w:color="auto" w:frame="1"/>
        </w:rPr>
        <w:t>compareTo</w:t>
      </w:r>
      <w:proofErr w:type="spellEnd"/>
      <w:r w:rsidRPr="003E5807">
        <w:rPr>
          <w:rStyle w:val="Strong"/>
          <w:rFonts w:asciiTheme="majorHAnsi" w:hAnsiTheme="majorHAnsi" w:cstheme="majorHAnsi"/>
          <w:color w:val="222222"/>
          <w:sz w:val="16"/>
          <w:szCs w:val="16"/>
          <w:bdr w:val="none" w:sz="0" w:space="0" w:color="auto" w:frame="1"/>
        </w:rPr>
        <w:t xml:space="preserve">(String </w:t>
      </w:r>
      <w:proofErr w:type="spellStart"/>
      <w:r w:rsidRPr="003E5807">
        <w:rPr>
          <w:rStyle w:val="Strong"/>
          <w:rFonts w:asciiTheme="majorHAnsi" w:hAnsiTheme="majorHAnsi" w:cstheme="majorHAnsi"/>
          <w:color w:val="222222"/>
          <w:sz w:val="16"/>
          <w:szCs w:val="16"/>
          <w:bdr w:val="none" w:sz="0" w:space="0" w:color="auto" w:frame="1"/>
        </w:rPr>
        <w:t>str</w:t>
      </w:r>
      <w:proofErr w:type="spellEnd"/>
      <w:r w:rsidRPr="003E5807">
        <w:rPr>
          <w:rStyle w:val="Strong"/>
          <w:rFonts w:asciiTheme="majorHAnsi" w:hAnsiTheme="majorHAnsi" w:cstheme="majorHAnsi"/>
          <w:color w:val="222222"/>
          <w:sz w:val="16"/>
          <w:szCs w:val="16"/>
          <w:bdr w:val="none" w:sz="0" w:space="0" w:color="auto" w:frame="1"/>
        </w:rPr>
        <w:t>)</w:t>
      </w:r>
      <w:r w:rsidRPr="003E5807">
        <w:rPr>
          <w:rFonts w:asciiTheme="majorHAnsi" w:hAnsiTheme="majorHAnsi" w:cstheme="majorHAnsi"/>
          <w:color w:val="222222"/>
          <w:sz w:val="16"/>
          <w:szCs w:val="16"/>
        </w:rPr>
        <w:br/>
      </w:r>
      <w:r w:rsidRPr="003E5807">
        <w:rPr>
          <w:rStyle w:val="Strong"/>
          <w:rFonts w:asciiTheme="majorHAnsi" w:hAnsiTheme="majorHAnsi" w:cstheme="majorHAnsi"/>
          <w:color w:val="222222"/>
          <w:sz w:val="16"/>
          <w:szCs w:val="16"/>
          <w:bdr w:val="none" w:sz="0" w:space="0" w:color="auto" w:frame="1"/>
        </w:rPr>
        <w:t xml:space="preserve">  b. public </w:t>
      </w:r>
      <w:proofErr w:type="spellStart"/>
      <w:r w:rsidRPr="003E5807">
        <w:rPr>
          <w:rStyle w:val="Strong"/>
          <w:rFonts w:asciiTheme="majorHAnsi" w:hAnsiTheme="majorHAnsi" w:cstheme="majorHAnsi"/>
          <w:color w:val="222222"/>
          <w:sz w:val="16"/>
          <w:szCs w:val="16"/>
          <w:bdr w:val="none" w:sz="0" w:space="0" w:color="auto" w:frame="1"/>
        </w:rPr>
        <w:t>int</w:t>
      </w:r>
      <w:proofErr w:type="spellEnd"/>
      <w:r w:rsidRPr="003E5807">
        <w:rPr>
          <w:rStyle w:val="Strong"/>
          <w:rFonts w:asciiTheme="majorHAnsi" w:hAnsiTheme="majorHAnsi" w:cstheme="majorHAnsi"/>
          <w:color w:val="222222"/>
          <w:sz w:val="16"/>
          <w:szCs w:val="16"/>
          <w:bdr w:val="none" w:sz="0" w:space="0" w:color="auto" w:frame="1"/>
        </w:rPr>
        <w:t xml:space="preserve"> </w:t>
      </w:r>
      <w:proofErr w:type="spellStart"/>
      <w:r w:rsidRPr="003E5807">
        <w:rPr>
          <w:rStyle w:val="Strong"/>
          <w:rFonts w:asciiTheme="majorHAnsi" w:hAnsiTheme="majorHAnsi" w:cstheme="majorHAnsi"/>
          <w:color w:val="222222"/>
          <w:sz w:val="16"/>
          <w:szCs w:val="16"/>
          <w:bdr w:val="none" w:sz="0" w:space="0" w:color="auto" w:frame="1"/>
        </w:rPr>
        <w:t>compareToIgnoreCase</w:t>
      </w:r>
      <w:proofErr w:type="spellEnd"/>
      <w:r w:rsidRPr="003E5807">
        <w:rPr>
          <w:rStyle w:val="Strong"/>
          <w:rFonts w:asciiTheme="majorHAnsi" w:hAnsiTheme="majorHAnsi" w:cstheme="majorHAnsi"/>
          <w:color w:val="222222"/>
          <w:sz w:val="16"/>
          <w:szCs w:val="16"/>
          <w:bdr w:val="none" w:sz="0" w:space="0" w:color="auto" w:frame="1"/>
        </w:rPr>
        <w:t xml:space="preserve">(String </w:t>
      </w:r>
      <w:proofErr w:type="spellStart"/>
      <w:r w:rsidRPr="003E5807">
        <w:rPr>
          <w:rStyle w:val="Strong"/>
          <w:rFonts w:asciiTheme="majorHAnsi" w:hAnsiTheme="majorHAnsi" w:cstheme="majorHAnsi"/>
          <w:color w:val="222222"/>
          <w:sz w:val="16"/>
          <w:szCs w:val="16"/>
          <w:bdr w:val="none" w:sz="0" w:space="0" w:color="auto" w:frame="1"/>
        </w:rPr>
        <w:t>str</w:t>
      </w:r>
      <w:proofErr w:type="spellEnd"/>
      <w:r w:rsidRPr="003E5807">
        <w:rPr>
          <w:rStyle w:val="Strong"/>
          <w:rFonts w:asciiTheme="majorHAnsi" w:hAnsiTheme="majorHAnsi" w:cstheme="majorHAnsi"/>
          <w:color w:val="222222"/>
          <w:sz w:val="16"/>
          <w:szCs w:val="16"/>
          <w:bdr w:val="none" w:sz="0" w:space="0" w:color="auto" w:frame="1"/>
        </w:rPr>
        <w:t>)</w:t>
      </w:r>
    </w:p>
    <w:p w:rsidR="0098462F" w:rsidRPr="003E5807" w:rsidRDefault="0098462F" w:rsidP="0098462F">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It returns 0 if the argument string is equal to this string, less than 0 if this string is lexicographically less than the string argument and greater than 0 if this string is lexicographically greater than the string argument.</w:t>
      </w:r>
    </w:p>
    <w:p w:rsidR="0098462F" w:rsidRPr="003E5807" w:rsidRDefault="0098462F" w:rsidP="0098462F">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98462F" w:rsidRPr="003E5807" w:rsidRDefault="0098462F" w:rsidP="0098462F">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StringComparisonExample3.java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98462F" w:rsidRPr="003E5807" w:rsidTr="0098462F">
        <w:trPr>
          <w:tblCellSpacing w:w="15" w:type="dxa"/>
        </w:trPr>
        <w:tc>
          <w:tcPr>
            <w:tcW w:w="13152" w:type="dxa"/>
            <w:shd w:val="clear" w:color="auto" w:fill="EEEEEE"/>
            <w:tcMar>
              <w:top w:w="0" w:type="dxa"/>
              <w:left w:w="0" w:type="dxa"/>
              <w:bottom w:w="0" w:type="dxa"/>
              <w:right w:w="0" w:type="dxa"/>
            </w:tcMar>
            <w:vAlign w:val="bottom"/>
            <w:hideMark/>
          </w:tcPr>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show the use of </w:t>
            </w:r>
            <w:proofErr w:type="spellStart"/>
            <w:r w:rsidRPr="003E5807">
              <w:rPr>
                <w:rFonts w:asciiTheme="majorHAnsi" w:hAnsiTheme="majorHAnsi" w:cstheme="majorHAnsi"/>
                <w:b/>
                <w:bCs/>
                <w:i/>
                <w:iCs/>
                <w:color w:val="008000"/>
                <w:sz w:val="16"/>
                <w:szCs w:val="16"/>
                <w:bdr w:val="none" w:sz="0" w:space="0" w:color="auto" w:frame="1"/>
              </w:rPr>
              <w:t>compareTo</w:t>
            </w:r>
            <w:proofErr w:type="spellEnd"/>
            <w:r w:rsidRPr="003E5807">
              <w:rPr>
                <w:rFonts w:asciiTheme="majorHAnsi" w:hAnsiTheme="majorHAnsi" w:cstheme="majorHAnsi"/>
                <w:b/>
                <w:bCs/>
                <w:i/>
                <w:iCs/>
                <w:color w:val="008000"/>
                <w:sz w:val="16"/>
                <w:szCs w:val="16"/>
                <w:bdr w:val="none" w:sz="0" w:space="0" w:color="auto" w:frame="1"/>
              </w:rPr>
              <w:t xml:space="preserve"> method.</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r w:rsidRPr="003E5807">
              <w:rPr>
                <w:rFonts w:asciiTheme="majorHAnsi" w:hAnsiTheme="majorHAnsi" w:cstheme="majorHAnsi"/>
                <w:b/>
                <w:bCs/>
                <w:i/>
                <w:iCs/>
                <w:color w:val="0080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lastRenderedPageBreak/>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str1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w:t>
            </w:r>
            <w:proofErr w:type="spellStart"/>
            <w:r w:rsidRPr="003E5807">
              <w:rPr>
                <w:rFonts w:asciiTheme="majorHAnsi" w:hAnsiTheme="majorHAnsi" w:cstheme="majorHAnsi"/>
                <w:color w:val="0000FF"/>
                <w:sz w:val="16"/>
                <w:szCs w:val="16"/>
                <w:bdr w:val="none" w:sz="0" w:space="0" w:color="auto" w:frame="1"/>
              </w:rPr>
              <w:t>codesjava</w:t>
            </w:r>
            <w:proofErr w:type="spellEnd"/>
            <w:r w:rsidRPr="003E5807">
              <w:rPr>
                <w:rFonts w:asciiTheme="majorHAnsi" w:hAnsiTheme="majorHAnsi" w:cstheme="majorHAnsi"/>
                <w:color w:val="0000FF"/>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str2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w:t>
            </w:r>
            <w:proofErr w:type="spellStart"/>
            <w:r w:rsidRPr="003E5807">
              <w:rPr>
                <w:rFonts w:asciiTheme="majorHAnsi" w:hAnsiTheme="majorHAnsi" w:cstheme="majorHAnsi"/>
                <w:color w:val="0000FF"/>
                <w:sz w:val="16"/>
                <w:szCs w:val="16"/>
                <w:bdr w:val="none" w:sz="0" w:space="0" w:color="auto" w:frame="1"/>
              </w:rPr>
              <w:t>codesjava</w:t>
            </w:r>
            <w:proofErr w:type="spellEnd"/>
            <w:r w:rsidRPr="003E5807">
              <w:rPr>
                <w:rFonts w:asciiTheme="majorHAnsi" w:hAnsiTheme="majorHAnsi" w:cstheme="majorHAnsi"/>
                <w:color w:val="0000FF"/>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str3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"jai"</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str4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"sandy"</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This method is used to compare </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strings using </w:t>
            </w:r>
            <w:proofErr w:type="spellStart"/>
            <w:r w:rsidRPr="003E5807">
              <w:rPr>
                <w:rFonts w:asciiTheme="majorHAnsi" w:hAnsiTheme="majorHAnsi" w:cstheme="majorHAnsi"/>
                <w:b/>
                <w:bCs/>
                <w:i/>
                <w:iCs/>
                <w:color w:val="008000"/>
                <w:sz w:val="16"/>
                <w:szCs w:val="16"/>
                <w:bdr w:val="none" w:sz="0" w:space="0" w:color="auto" w:frame="1"/>
              </w:rPr>
              <w:t>compareTo</w:t>
            </w:r>
            <w:proofErr w:type="spellEnd"/>
            <w:r w:rsidRPr="003E5807">
              <w:rPr>
                <w:rFonts w:asciiTheme="majorHAnsi" w:hAnsiTheme="majorHAnsi" w:cstheme="majorHAnsi"/>
                <w:b/>
                <w:bCs/>
                <w:i/>
                <w:iCs/>
                <w:color w:val="008000"/>
                <w:sz w:val="16"/>
                <w:szCs w:val="16"/>
                <w:bdr w:val="none" w:sz="0" w:space="0" w:color="auto" w:frame="1"/>
              </w:rPr>
              <w:t xml:space="preserve"> operator.</w:t>
            </w:r>
          </w:p>
          <w:p w:rsidR="0098462F" w:rsidRPr="003E5807" w:rsidRDefault="0098462F">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stringComparison</w:t>
            </w:r>
            <w:proofErr w:type="spellEnd"/>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//return 0, because content are same.</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str1.</w:t>
            </w:r>
            <w:r w:rsidRPr="003E5807">
              <w:rPr>
                <w:rFonts w:asciiTheme="majorHAnsi" w:hAnsiTheme="majorHAnsi" w:cstheme="majorHAnsi"/>
                <w:color w:val="006633"/>
                <w:sz w:val="16"/>
                <w:szCs w:val="16"/>
                <w:bdr w:val="none" w:sz="0" w:space="0" w:color="auto" w:frame="1"/>
              </w:rPr>
              <w:t>compareTo</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str2</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//return greater than 0, because str1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xml:space="preserve">                </w:t>
            </w:r>
            <w:r w:rsidRPr="003E5807">
              <w:rPr>
                <w:rFonts w:asciiTheme="majorHAnsi" w:hAnsiTheme="majorHAnsi" w:cstheme="majorHAnsi"/>
                <w:i/>
                <w:iCs/>
                <w:color w:val="666666"/>
                <w:sz w:val="16"/>
                <w:szCs w:val="16"/>
                <w:bdr w:val="none" w:sz="0" w:space="0" w:color="auto" w:frame="1"/>
              </w:rPr>
              <w:t>//lexicographically greater than str2.</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str1.</w:t>
            </w:r>
            <w:r w:rsidRPr="003E5807">
              <w:rPr>
                <w:rFonts w:asciiTheme="majorHAnsi" w:hAnsiTheme="majorHAnsi" w:cstheme="majorHAnsi"/>
                <w:color w:val="006633"/>
                <w:sz w:val="16"/>
                <w:szCs w:val="16"/>
                <w:bdr w:val="none" w:sz="0" w:space="0" w:color="auto" w:frame="1"/>
              </w:rPr>
              <w:t>compareTo</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str3</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//return less than 0, because str1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xml:space="preserve">                </w:t>
            </w:r>
            <w:r w:rsidRPr="003E5807">
              <w:rPr>
                <w:rFonts w:asciiTheme="majorHAnsi" w:hAnsiTheme="majorHAnsi" w:cstheme="majorHAnsi"/>
                <w:i/>
                <w:iCs/>
                <w:color w:val="666666"/>
                <w:sz w:val="16"/>
                <w:szCs w:val="16"/>
                <w:bdr w:val="none" w:sz="0" w:space="0" w:color="auto" w:frame="1"/>
              </w:rPr>
              <w:t>//lexicographically less than str2.</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str3.</w:t>
            </w:r>
            <w:r w:rsidRPr="003E5807">
              <w:rPr>
                <w:rFonts w:asciiTheme="majorHAnsi" w:hAnsiTheme="majorHAnsi" w:cstheme="majorHAnsi"/>
                <w:color w:val="006633"/>
                <w:sz w:val="16"/>
                <w:szCs w:val="16"/>
                <w:bdr w:val="none" w:sz="0" w:space="0" w:color="auto" w:frame="1"/>
              </w:rPr>
              <w:t>compareTo</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str4</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StringComparisonExample3 </w:t>
            </w: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//creating </w:t>
            </w:r>
            <w:proofErr w:type="spellStart"/>
            <w:r w:rsidRPr="003E5807">
              <w:rPr>
                <w:rFonts w:asciiTheme="majorHAnsi" w:hAnsiTheme="majorHAnsi" w:cstheme="majorHAnsi"/>
                <w:i/>
                <w:iCs/>
                <w:color w:val="666666"/>
                <w:sz w:val="16"/>
                <w:szCs w:val="16"/>
                <w:bdr w:val="none" w:sz="0" w:space="0" w:color="auto" w:frame="1"/>
              </w:rPr>
              <w:t>TestString</w:t>
            </w:r>
            <w:proofErr w:type="spellEnd"/>
            <w:r w:rsidRPr="003E5807">
              <w:rPr>
                <w:rFonts w:asciiTheme="majorHAnsi" w:hAnsiTheme="majorHAnsi" w:cstheme="majorHAnsi"/>
                <w:i/>
                <w:iCs/>
                <w:color w:val="666666"/>
                <w:sz w:val="16"/>
                <w:szCs w:val="16"/>
                <w:bdr w:val="none" w:sz="0" w:space="0" w:color="auto" w:frame="1"/>
              </w:rPr>
              <w:t xml:space="preserve"> object.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obj</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//method call</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stringComparison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98462F" w:rsidRPr="003E5807" w:rsidRDefault="0098462F" w:rsidP="0098462F">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98462F" w:rsidRPr="003E5807" w:rsidTr="0098462F">
        <w:trPr>
          <w:tblCellSpacing w:w="15" w:type="dxa"/>
        </w:trPr>
        <w:tc>
          <w:tcPr>
            <w:tcW w:w="13152" w:type="dxa"/>
            <w:shd w:val="clear" w:color="auto" w:fill="EEEEEE"/>
            <w:tcMar>
              <w:top w:w="0" w:type="dxa"/>
              <w:left w:w="0" w:type="dxa"/>
              <w:bottom w:w="0" w:type="dxa"/>
              <w:right w:w="0" w:type="dxa"/>
            </w:tcMar>
            <w:vAlign w:val="bottom"/>
            <w:hideMark/>
          </w:tcPr>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CC66CC"/>
                <w:sz w:val="16"/>
                <w:szCs w:val="16"/>
                <w:bdr w:val="none" w:sz="0" w:space="0" w:color="auto" w:frame="1"/>
              </w:rPr>
              <w:t>0</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CC66CC"/>
                <w:sz w:val="16"/>
                <w:szCs w:val="16"/>
                <w:bdr w:val="none" w:sz="0" w:space="0" w:color="auto" w:frame="1"/>
              </w:rPr>
              <w:t>13</w:t>
            </w:r>
          </w:p>
          <w:p w:rsidR="0098462F" w:rsidRPr="003E5807" w:rsidRDefault="0098462F">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color w:val="CC66CC"/>
                <w:sz w:val="16"/>
                <w:szCs w:val="16"/>
                <w:bdr w:val="none" w:sz="0" w:space="0" w:color="auto" w:frame="1"/>
              </w:rPr>
              <w:t>9</w:t>
            </w:r>
          </w:p>
        </w:tc>
      </w:tr>
    </w:tbl>
    <w:p w:rsidR="0098462F" w:rsidRPr="003E5807" w:rsidRDefault="0098462F" w:rsidP="0098462F">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b/>
          <w:bCs/>
          <w:color w:val="222222"/>
          <w:sz w:val="16"/>
          <w:szCs w:val="16"/>
          <w:bdr w:val="none" w:sz="0" w:space="0" w:color="auto" w:frame="1"/>
        </w:rPr>
        <w:t>intern():</w:t>
      </w:r>
      <w:r w:rsidRPr="003E5807">
        <w:rPr>
          <w:rFonts w:asciiTheme="majorHAnsi" w:hAnsiTheme="majorHAnsi" w:cstheme="majorHAnsi"/>
          <w:color w:val="222222"/>
          <w:sz w:val="16"/>
          <w:szCs w:val="16"/>
        </w:rPr>
        <w:t>Returns a canonical representation for the string object.</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b/>
          <w:bCs/>
          <w:color w:val="222222"/>
          <w:sz w:val="16"/>
          <w:szCs w:val="16"/>
          <w:bdr w:val="none" w:sz="0" w:space="0" w:color="auto" w:frame="1"/>
        </w:rPr>
        <w:t>Syntax:</w:t>
      </w:r>
      <w:r w:rsidRPr="003E5807">
        <w:rPr>
          <w:rFonts w:asciiTheme="majorHAnsi" w:hAnsiTheme="majorHAnsi" w:cstheme="majorHAnsi"/>
          <w:color w:val="222222"/>
          <w:sz w:val="16"/>
          <w:szCs w:val="16"/>
        </w:rPr>
        <w:t> </w:t>
      </w:r>
      <w:r w:rsidRPr="003E5807">
        <w:rPr>
          <w:rStyle w:val="Strong"/>
          <w:rFonts w:asciiTheme="majorHAnsi" w:hAnsiTheme="majorHAnsi" w:cstheme="majorHAnsi"/>
          <w:color w:val="222222"/>
          <w:sz w:val="16"/>
          <w:szCs w:val="16"/>
          <w:bdr w:val="none" w:sz="0" w:space="0" w:color="auto" w:frame="1"/>
        </w:rPr>
        <w:t>public String intern().</w:t>
      </w:r>
    </w:p>
    <w:p w:rsidR="008A14B3" w:rsidRPr="003E5807" w:rsidRDefault="008A14B3" w:rsidP="008A14B3">
      <w:pPr>
        <w:pStyle w:val="Heading5"/>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b/>
          <w:bCs/>
          <w:i/>
          <w:iCs/>
          <w:color w:val="222222"/>
          <w:sz w:val="16"/>
          <w:szCs w:val="16"/>
          <w:bdr w:val="none" w:sz="0" w:space="0" w:color="auto" w:frame="1"/>
        </w:rPr>
        <w:t>Note: It returns a string that has the same contents as this string, but is guaranteed to be from a pool of unique strings.</w:t>
      </w:r>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StringInternExample.java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show the use of intern()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str1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"www.codesjava.com"</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str2</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This method is used to show the use of intern()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internTest</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t xml:space="preserve">str2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str1.</w:t>
            </w:r>
            <w:r w:rsidRPr="003E5807">
              <w:rPr>
                <w:rFonts w:asciiTheme="majorHAnsi" w:hAnsiTheme="majorHAnsi" w:cstheme="majorHAnsi"/>
                <w:color w:val="006633"/>
                <w:sz w:val="16"/>
                <w:szCs w:val="16"/>
                <w:bdr w:val="none" w:sz="0" w:space="0" w:color="auto" w:frame="1"/>
              </w:rPr>
              <w:t>intern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str2</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StringInternExample</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//creating </w:t>
            </w:r>
            <w:proofErr w:type="spellStart"/>
            <w:r w:rsidRPr="003E5807">
              <w:rPr>
                <w:rFonts w:asciiTheme="majorHAnsi" w:hAnsiTheme="majorHAnsi" w:cstheme="majorHAnsi"/>
                <w:i/>
                <w:iCs/>
                <w:color w:val="666666"/>
                <w:sz w:val="16"/>
                <w:szCs w:val="16"/>
                <w:bdr w:val="none" w:sz="0" w:space="0" w:color="auto" w:frame="1"/>
              </w:rPr>
              <w:t>TestString</w:t>
            </w:r>
            <w:proofErr w:type="spellEnd"/>
            <w:r w:rsidRPr="003E5807">
              <w:rPr>
                <w:rFonts w:asciiTheme="majorHAnsi" w:hAnsiTheme="majorHAnsi" w:cstheme="majorHAnsi"/>
                <w:i/>
                <w:iCs/>
                <w:color w:val="666666"/>
                <w:sz w:val="16"/>
                <w:szCs w:val="16"/>
                <w:bdr w:val="none" w:sz="0" w:space="0" w:color="auto" w:frame="1"/>
              </w:rPr>
              <w:t xml:space="preserve"> object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obj</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lastRenderedPageBreak/>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//method call</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internTest</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lastRenderedPageBreak/>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www.</w:t>
            </w:r>
            <w:r w:rsidRPr="003E5807">
              <w:rPr>
                <w:rFonts w:asciiTheme="majorHAnsi" w:hAnsiTheme="majorHAnsi" w:cstheme="majorHAnsi"/>
                <w:color w:val="006633"/>
                <w:sz w:val="16"/>
                <w:szCs w:val="16"/>
                <w:bdr w:val="none" w:sz="0" w:space="0" w:color="auto" w:frame="1"/>
              </w:rPr>
              <w:t>codesjava</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com</w:t>
            </w:r>
          </w:p>
        </w:tc>
      </w:tr>
    </w:tbl>
    <w:p w:rsidR="008A14B3" w:rsidRPr="003E5807" w:rsidRDefault="008A14B3" w:rsidP="0098462F">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p>
    <w:p w:rsidR="008A14B3" w:rsidRPr="003E5807" w:rsidRDefault="008A14B3" w:rsidP="008A14B3">
      <w:pPr>
        <w:pStyle w:val="Heading1"/>
        <w:spacing w:before="210" w:after="150"/>
        <w:rPr>
          <w:rFonts w:cstheme="majorHAnsi"/>
          <w:color w:val="000100"/>
          <w:sz w:val="16"/>
          <w:szCs w:val="16"/>
        </w:rPr>
      </w:pPr>
      <w:r w:rsidRPr="003E5807">
        <w:rPr>
          <w:rFonts w:cstheme="majorHAnsi"/>
          <w:color w:val="000100"/>
          <w:sz w:val="16"/>
          <w:szCs w:val="16"/>
        </w:rPr>
        <w:t>String Interning — What, Why, and When?</w:t>
      </w:r>
    </w:p>
    <w:p w:rsidR="008A14B3" w:rsidRPr="003E5807" w:rsidRDefault="008A14B3" w:rsidP="008A14B3">
      <w:pPr>
        <w:pStyle w:val="Heading3"/>
        <w:spacing w:before="45" w:after="285"/>
        <w:rPr>
          <w:rFonts w:cstheme="majorHAnsi"/>
          <w:b/>
          <w:bCs/>
          <w:color w:val="737981"/>
          <w:sz w:val="16"/>
          <w:szCs w:val="16"/>
        </w:rPr>
      </w:pPr>
      <w:r w:rsidRPr="003E5807">
        <w:rPr>
          <w:rFonts w:cstheme="majorHAnsi"/>
          <w:b/>
          <w:bCs/>
          <w:color w:val="545F68"/>
          <w:sz w:val="16"/>
          <w:szCs w:val="16"/>
        </w:rPr>
        <w:t>Learn about string interning, a method of storing only one copy of each distinct string value, which must be immutable.</w:t>
      </w:r>
    </w:p>
    <w:p w:rsidR="008A14B3" w:rsidRPr="003E5807" w:rsidRDefault="008A14B3" w:rsidP="008A14B3">
      <w:pPr>
        <w:pStyle w:val="NormalWeb"/>
        <w:shd w:val="clear" w:color="auto" w:fill="FFFFFF"/>
        <w:spacing w:before="75" w:beforeAutospacing="0" w:after="225" w:afterAutospacing="0"/>
        <w:rPr>
          <w:rFonts w:asciiTheme="majorHAnsi" w:hAnsiTheme="majorHAnsi" w:cstheme="majorHAnsi"/>
          <w:color w:val="222635"/>
          <w:sz w:val="16"/>
          <w:szCs w:val="16"/>
        </w:rPr>
      </w:pPr>
      <w:r w:rsidRPr="003E5807">
        <w:rPr>
          <w:rStyle w:val="Strong"/>
          <w:rFonts w:asciiTheme="majorHAnsi" w:hAnsiTheme="majorHAnsi" w:cstheme="majorHAnsi"/>
          <w:color w:val="222635"/>
          <w:sz w:val="16"/>
          <w:szCs w:val="16"/>
        </w:rPr>
        <w:t>What is String Interning?</w:t>
      </w:r>
    </w:p>
    <w:p w:rsidR="008A14B3" w:rsidRPr="003E5807" w:rsidRDefault="008A14B3" w:rsidP="008A14B3">
      <w:pPr>
        <w:pStyle w:val="NormalWeb"/>
        <w:shd w:val="clear" w:color="auto" w:fill="FFFFFF"/>
        <w:spacing w:before="75" w:beforeAutospacing="0" w:after="225" w:afterAutospacing="0"/>
        <w:rPr>
          <w:rFonts w:asciiTheme="majorHAnsi" w:hAnsiTheme="majorHAnsi" w:cstheme="majorHAnsi"/>
          <w:color w:val="222635"/>
          <w:sz w:val="16"/>
          <w:szCs w:val="16"/>
        </w:rPr>
      </w:pPr>
      <w:r w:rsidRPr="003E5807">
        <w:rPr>
          <w:rFonts w:asciiTheme="majorHAnsi" w:hAnsiTheme="majorHAnsi" w:cstheme="majorHAnsi"/>
          <w:color w:val="222635"/>
          <w:sz w:val="16"/>
          <w:szCs w:val="16"/>
        </w:rPr>
        <w:t>String Interning is a method of storing only one copy of each distinct String Value, which must be immutable.</w:t>
      </w:r>
    </w:p>
    <w:p w:rsidR="008A14B3" w:rsidRPr="003E5807" w:rsidRDefault="008A14B3" w:rsidP="008A14B3">
      <w:pPr>
        <w:pStyle w:val="NormalWeb"/>
        <w:shd w:val="clear" w:color="auto" w:fill="FFFFFF"/>
        <w:spacing w:before="75" w:beforeAutospacing="0" w:after="225" w:afterAutospacing="0"/>
        <w:rPr>
          <w:rFonts w:asciiTheme="majorHAnsi" w:hAnsiTheme="majorHAnsi" w:cstheme="majorHAnsi"/>
          <w:color w:val="222635"/>
          <w:sz w:val="16"/>
          <w:szCs w:val="16"/>
        </w:rPr>
      </w:pPr>
      <w:r w:rsidRPr="003E5807">
        <w:rPr>
          <w:rFonts w:asciiTheme="majorHAnsi" w:hAnsiTheme="majorHAnsi" w:cstheme="majorHAnsi"/>
          <w:color w:val="222635"/>
          <w:sz w:val="16"/>
          <w:szCs w:val="16"/>
        </w:rPr>
        <w:t>In Java, </w:t>
      </w:r>
      <w:r w:rsidRPr="003E5807">
        <w:rPr>
          <w:rStyle w:val="HTMLCode"/>
          <w:rFonts w:asciiTheme="majorHAnsi" w:hAnsiTheme="majorHAnsi" w:cstheme="majorHAnsi"/>
          <w:color w:val="000000"/>
          <w:sz w:val="16"/>
          <w:szCs w:val="16"/>
        </w:rPr>
        <w:t>String</w:t>
      </w:r>
      <w:r w:rsidRPr="003E5807">
        <w:rPr>
          <w:rFonts w:asciiTheme="majorHAnsi" w:hAnsiTheme="majorHAnsi" w:cstheme="majorHAnsi"/>
          <w:color w:val="222635"/>
          <w:sz w:val="16"/>
          <w:szCs w:val="16"/>
        </w:rPr>
        <w:t> class has a </w:t>
      </w:r>
      <w:r w:rsidRPr="003E5807">
        <w:rPr>
          <w:rStyle w:val="HTMLCode"/>
          <w:rFonts w:asciiTheme="majorHAnsi" w:hAnsiTheme="majorHAnsi" w:cstheme="majorHAnsi"/>
          <w:color w:val="000000"/>
          <w:sz w:val="16"/>
          <w:szCs w:val="16"/>
        </w:rPr>
        <w:t>public</w:t>
      </w:r>
      <w:r w:rsidRPr="003E5807">
        <w:rPr>
          <w:rFonts w:asciiTheme="majorHAnsi" w:hAnsiTheme="majorHAnsi" w:cstheme="majorHAnsi"/>
          <w:color w:val="222635"/>
          <w:sz w:val="16"/>
          <w:szCs w:val="16"/>
        </w:rPr>
        <w:t> method </w:t>
      </w:r>
      <w:r w:rsidRPr="003E5807">
        <w:rPr>
          <w:rStyle w:val="HTMLCode"/>
          <w:rFonts w:asciiTheme="majorHAnsi" w:hAnsiTheme="majorHAnsi" w:cstheme="majorHAnsi"/>
          <w:color w:val="000000"/>
          <w:sz w:val="16"/>
          <w:szCs w:val="16"/>
        </w:rPr>
        <w:t>intern()</w:t>
      </w:r>
      <w:r w:rsidRPr="003E5807">
        <w:rPr>
          <w:rFonts w:asciiTheme="majorHAnsi" w:hAnsiTheme="majorHAnsi" w:cstheme="majorHAnsi"/>
          <w:color w:val="222635"/>
          <w:sz w:val="16"/>
          <w:szCs w:val="16"/>
        </w:rPr>
        <w:t> that returns a canonical representation for the string object. Java’s </w:t>
      </w:r>
      <w:r w:rsidRPr="003E5807">
        <w:rPr>
          <w:rStyle w:val="HTMLCode"/>
          <w:rFonts w:asciiTheme="majorHAnsi" w:hAnsiTheme="majorHAnsi" w:cstheme="majorHAnsi"/>
          <w:color w:val="000000"/>
          <w:sz w:val="16"/>
          <w:szCs w:val="16"/>
        </w:rPr>
        <w:t>String</w:t>
      </w:r>
      <w:r w:rsidRPr="003E5807">
        <w:rPr>
          <w:rFonts w:asciiTheme="majorHAnsi" w:hAnsiTheme="majorHAnsi" w:cstheme="majorHAnsi"/>
          <w:color w:val="222635"/>
          <w:sz w:val="16"/>
          <w:szCs w:val="16"/>
        </w:rPr>
        <w:t> class privately maintains a pool of strings, where </w:t>
      </w:r>
      <w:r w:rsidRPr="003E5807">
        <w:rPr>
          <w:rStyle w:val="HTMLCode"/>
          <w:rFonts w:asciiTheme="majorHAnsi" w:hAnsiTheme="majorHAnsi" w:cstheme="majorHAnsi"/>
          <w:color w:val="000000"/>
          <w:sz w:val="16"/>
          <w:szCs w:val="16"/>
        </w:rPr>
        <w:t>String</w:t>
      </w:r>
      <w:r w:rsidRPr="003E5807">
        <w:rPr>
          <w:rFonts w:asciiTheme="majorHAnsi" w:hAnsiTheme="majorHAnsi" w:cstheme="majorHAnsi"/>
          <w:color w:val="222635"/>
          <w:sz w:val="16"/>
          <w:szCs w:val="16"/>
        </w:rPr>
        <w:t> literals are automatically interned.</w:t>
      </w:r>
    </w:p>
    <w:p w:rsidR="008A14B3" w:rsidRPr="003E5807" w:rsidRDefault="008A14B3" w:rsidP="008A14B3">
      <w:pPr>
        <w:pStyle w:val="NormalWeb"/>
        <w:shd w:val="clear" w:color="auto" w:fill="FFFFFF"/>
        <w:spacing w:before="75" w:beforeAutospacing="0" w:after="225" w:afterAutospacing="0"/>
        <w:jc w:val="center"/>
        <w:rPr>
          <w:rFonts w:asciiTheme="majorHAnsi" w:hAnsiTheme="majorHAnsi" w:cstheme="majorHAnsi"/>
          <w:b/>
          <w:bCs/>
          <w:color w:val="222635"/>
          <w:sz w:val="16"/>
          <w:szCs w:val="16"/>
        </w:rPr>
      </w:pPr>
      <w:r w:rsidRPr="003E5807">
        <w:rPr>
          <w:rStyle w:val="Emphasis"/>
          <w:rFonts w:asciiTheme="majorHAnsi" w:hAnsiTheme="majorHAnsi" w:cstheme="majorHAnsi"/>
          <w:b/>
          <w:bCs/>
          <w:color w:val="222635"/>
          <w:sz w:val="16"/>
          <w:szCs w:val="16"/>
        </w:rPr>
        <w:t>When the </w:t>
      </w:r>
      <w:r w:rsidRPr="003E5807">
        <w:rPr>
          <w:rStyle w:val="HTMLCode"/>
          <w:rFonts w:asciiTheme="majorHAnsi" w:hAnsiTheme="majorHAnsi" w:cstheme="majorHAnsi"/>
          <w:b/>
          <w:bCs/>
          <w:i/>
          <w:iCs/>
          <w:color w:val="000000"/>
          <w:sz w:val="16"/>
          <w:szCs w:val="16"/>
        </w:rPr>
        <w:t>intern()</w:t>
      </w:r>
      <w:r w:rsidRPr="003E5807">
        <w:rPr>
          <w:rStyle w:val="Emphasis"/>
          <w:rFonts w:asciiTheme="majorHAnsi" w:hAnsiTheme="majorHAnsi" w:cstheme="majorHAnsi"/>
          <w:b/>
          <w:bCs/>
          <w:color w:val="222635"/>
          <w:sz w:val="16"/>
          <w:szCs w:val="16"/>
        </w:rPr>
        <w:t> method is invoked on a </w:t>
      </w:r>
      <w:r w:rsidRPr="003E5807">
        <w:rPr>
          <w:rStyle w:val="HTMLCode"/>
          <w:rFonts w:asciiTheme="majorHAnsi" w:hAnsiTheme="majorHAnsi" w:cstheme="majorHAnsi"/>
          <w:b/>
          <w:bCs/>
          <w:i/>
          <w:iCs/>
          <w:color w:val="000000"/>
          <w:sz w:val="16"/>
          <w:szCs w:val="16"/>
        </w:rPr>
        <w:t>String</w:t>
      </w:r>
      <w:r w:rsidRPr="003E5807">
        <w:rPr>
          <w:rStyle w:val="Emphasis"/>
          <w:rFonts w:asciiTheme="majorHAnsi" w:hAnsiTheme="majorHAnsi" w:cstheme="majorHAnsi"/>
          <w:b/>
          <w:bCs/>
          <w:color w:val="222635"/>
          <w:sz w:val="16"/>
          <w:szCs w:val="16"/>
        </w:rPr>
        <w:t> object it looks the string contained by this </w:t>
      </w:r>
      <w:r w:rsidRPr="003E5807">
        <w:rPr>
          <w:rStyle w:val="HTMLCode"/>
          <w:rFonts w:asciiTheme="majorHAnsi" w:hAnsiTheme="majorHAnsi" w:cstheme="majorHAnsi"/>
          <w:b/>
          <w:bCs/>
          <w:i/>
          <w:iCs/>
          <w:color w:val="000000"/>
          <w:sz w:val="16"/>
          <w:szCs w:val="16"/>
        </w:rPr>
        <w:t>String</w:t>
      </w:r>
      <w:r w:rsidRPr="003E5807">
        <w:rPr>
          <w:rStyle w:val="Emphasis"/>
          <w:rFonts w:asciiTheme="majorHAnsi" w:hAnsiTheme="majorHAnsi" w:cstheme="majorHAnsi"/>
          <w:b/>
          <w:bCs/>
          <w:color w:val="222635"/>
          <w:sz w:val="16"/>
          <w:szCs w:val="16"/>
        </w:rPr>
        <w:t> object in the pool, if the string is found there then the string from the pool is returned. Otherwise, this </w:t>
      </w:r>
      <w:r w:rsidRPr="003E5807">
        <w:rPr>
          <w:rStyle w:val="HTMLCode"/>
          <w:rFonts w:asciiTheme="majorHAnsi" w:hAnsiTheme="majorHAnsi" w:cstheme="majorHAnsi"/>
          <w:b/>
          <w:bCs/>
          <w:i/>
          <w:iCs/>
          <w:color w:val="000000"/>
          <w:sz w:val="16"/>
          <w:szCs w:val="16"/>
        </w:rPr>
        <w:t>String</w:t>
      </w:r>
      <w:r w:rsidRPr="003E5807">
        <w:rPr>
          <w:rStyle w:val="Emphasis"/>
          <w:rFonts w:asciiTheme="majorHAnsi" w:hAnsiTheme="majorHAnsi" w:cstheme="majorHAnsi"/>
          <w:b/>
          <w:bCs/>
          <w:color w:val="222635"/>
          <w:sz w:val="16"/>
          <w:szCs w:val="16"/>
        </w:rPr>
        <w:t> object is added to the pool and a reference to this </w:t>
      </w:r>
      <w:r w:rsidRPr="003E5807">
        <w:rPr>
          <w:rStyle w:val="HTMLCode"/>
          <w:rFonts w:asciiTheme="majorHAnsi" w:hAnsiTheme="majorHAnsi" w:cstheme="majorHAnsi"/>
          <w:b/>
          <w:bCs/>
          <w:i/>
          <w:iCs/>
          <w:color w:val="000000"/>
          <w:sz w:val="16"/>
          <w:szCs w:val="16"/>
        </w:rPr>
        <w:t>String</w:t>
      </w:r>
      <w:r w:rsidRPr="003E5807">
        <w:rPr>
          <w:rStyle w:val="Emphasis"/>
          <w:rFonts w:asciiTheme="majorHAnsi" w:hAnsiTheme="majorHAnsi" w:cstheme="majorHAnsi"/>
          <w:b/>
          <w:bCs/>
          <w:color w:val="222635"/>
          <w:sz w:val="16"/>
          <w:szCs w:val="16"/>
        </w:rPr>
        <w:t> object is returned.</w:t>
      </w:r>
    </w:p>
    <w:p w:rsidR="008A14B3" w:rsidRPr="003E5807" w:rsidRDefault="008A14B3" w:rsidP="008A14B3">
      <w:pPr>
        <w:pStyle w:val="NormalWeb"/>
        <w:shd w:val="clear" w:color="auto" w:fill="FFFFFF"/>
        <w:spacing w:before="75" w:beforeAutospacing="0" w:after="225" w:afterAutospacing="0"/>
        <w:rPr>
          <w:rFonts w:asciiTheme="majorHAnsi" w:hAnsiTheme="majorHAnsi" w:cstheme="majorHAnsi"/>
          <w:color w:val="222635"/>
          <w:sz w:val="16"/>
          <w:szCs w:val="16"/>
        </w:rPr>
      </w:pPr>
      <w:r w:rsidRPr="003E5807">
        <w:rPr>
          <w:rFonts w:asciiTheme="majorHAnsi" w:hAnsiTheme="majorHAnsi" w:cstheme="majorHAnsi"/>
          <w:color w:val="222635"/>
          <w:sz w:val="16"/>
          <w:szCs w:val="16"/>
        </w:rPr>
        <w:t>The </w:t>
      </w:r>
      <w:r w:rsidRPr="003E5807">
        <w:rPr>
          <w:rStyle w:val="HTMLCode"/>
          <w:rFonts w:asciiTheme="majorHAnsi" w:hAnsiTheme="majorHAnsi" w:cstheme="majorHAnsi"/>
          <w:color w:val="000000"/>
          <w:sz w:val="16"/>
          <w:szCs w:val="16"/>
        </w:rPr>
        <w:t>intern()</w:t>
      </w:r>
      <w:r w:rsidRPr="003E5807">
        <w:rPr>
          <w:rFonts w:asciiTheme="majorHAnsi" w:hAnsiTheme="majorHAnsi" w:cstheme="majorHAnsi"/>
          <w:color w:val="222635"/>
          <w:sz w:val="16"/>
          <w:szCs w:val="16"/>
        </w:rPr>
        <w:t> method helps in comparing two </w:t>
      </w:r>
      <w:r w:rsidRPr="003E5807">
        <w:rPr>
          <w:rStyle w:val="HTMLCode"/>
          <w:rFonts w:asciiTheme="majorHAnsi" w:hAnsiTheme="majorHAnsi" w:cstheme="majorHAnsi"/>
          <w:color w:val="000000"/>
          <w:sz w:val="16"/>
          <w:szCs w:val="16"/>
        </w:rPr>
        <w:t>String</w:t>
      </w:r>
      <w:r w:rsidRPr="003E5807">
        <w:rPr>
          <w:rFonts w:asciiTheme="majorHAnsi" w:hAnsiTheme="majorHAnsi" w:cstheme="majorHAnsi"/>
          <w:color w:val="222635"/>
          <w:sz w:val="16"/>
          <w:szCs w:val="16"/>
        </w:rPr>
        <w:t> objects with </w:t>
      </w:r>
      <w:r w:rsidRPr="003E5807">
        <w:rPr>
          <w:rStyle w:val="HTMLCode"/>
          <w:rFonts w:asciiTheme="majorHAnsi" w:hAnsiTheme="majorHAnsi" w:cstheme="majorHAnsi"/>
          <w:color w:val="000000"/>
          <w:sz w:val="16"/>
          <w:szCs w:val="16"/>
        </w:rPr>
        <w:t>==</w:t>
      </w:r>
      <w:r w:rsidRPr="003E5807">
        <w:rPr>
          <w:rFonts w:asciiTheme="majorHAnsi" w:hAnsiTheme="majorHAnsi" w:cstheme="majorHAnsi"/>
          <w:color w:val="222635"/>
          <w:sz w:val="16"/>
          <w:szCs w:val="16"/>
        </w:rPr>
        <w:t> operator by looking into the pre-existing pool of string literals, no doubt it is faster than </w:t>
      </w:r>
      <w:r w:rsidRPr="003E5807">
        <w:rPr>
          <w:rStyle w:val="HTMLCode"/>
          <w:rFonts w:asciiTheme="majorHAnsi" w:hAnsiTheme="majorHAnsi" w:cstheme="majorHAnsi"/>
          <w:color w:val="000000"/>
          <w:sz w:val="16"/>
          <w:szCs w:val="16"/>
        </w:rPr>
        <w:t>equals()</w:t>
      </w:r>
      <w:r w:rsidRPr="003E5807">
        <w:rPr>
          <w:rFonts w:asciiTheme="majorHAnsi" w:hAnsiTheme="majorHAnsi" w:cstheme="majorHAnsi"/>
          <w:color w:val="222635"/>
          <w:sz w:val="16"/>
          <w:szCs w:val="16"/>
        </w:rPr>
        <w:t xml:space="preserve"> method. The pool of strings in Java is maintained for saving space and for faster </w:t>
      </w:r>
      <w:proofErr w:type="spellStart"/>
      <w:r w:rsidRPr="003E5807">
        <w:rPr>
          <w:rFonts w:asciiTheme="majorHAnsi" w:hAnsiTheme="majorHAnsi" w:cstheme="majorHAnsi"/>
          <w:color w:val="222635"/>
          <w:sz w:val="16"/>
          <w:szCs w:val="16"/>
        </w:rPr>
        <w:t>comparisons.Normally</w:t>
      </w:r>
      <w:proofErr w:type="spellEnd"/>
      <w:r w:rsidRPr="003E5807">
        <w:rPr>
          <w:rFonts w:asciiTheme="majorHAnsi" w:hAnsiTheme="majorHAnsi" w:cstheme="majorHAnsi"/>
          <w:color w:val="222635"/>
          <w:sz w:val="16"/>
          <w:szCs w:val="16"/>
        </w:rPr>
        <w:t xml:space="preserve"> Java programmers are advised to use </w:t>
      </w:r>
      <w:r w:rsidRPr="003E5807">
        <w:rPr>
          <w:rStyle w:val="HTMLCode"/>
          <w:rFonts w:asciiTheme="majorHAnsi" w:hAnsiTheme="majorHAnsi" w:cstheme="majorHAnsi"/>
          <w:color w:val="000000"/>
          <w:sz w:val="16"/>
          <w:szCs w:val="16"/>
        </w:rPr>
        <w:t>equals()</w:t>
      </w:r>
      <w:r w:rsidRPr="003E5807">
        <w:rPr>
          <w:rFonts w:asciiTheme="majorHAnsi" w:hAnsiTheme="majorHAnsi" w:cstheme="majorHAnsi"/>
          <w:color w:val="222635"/>
          <w:sz w:val="16"/>
          <w:szCs w:val="16"/>
        </w:rPr>
        <w:t>, not </w:t>
      </w:r>
      <w:r w:rsidRPr="003E5807">
        <w:rPr>
          <w:rStyle w:val="HTMLCode"/>
          <w:rFonts w:asciiTheme="majorHAnsi" w:hAnsiTheme="majorHAnsi" w:cstheme="majorHAnsi"/>
          <w:color w:val="000000"/>
          <w:sz w:val="16"/>
          <w:szCs w:val="16"/>
        </w:rPr>
        <w:t>==</w:t>
      </w:r>
      <w:r w:rsidRPr="003E5807">
        <w:rPr>
          <w:rFonts w:asciiTheme="majorHAnsi" w:hAnsiTheme="majorHAnsi" w:cstheme="majorHAnsi"/>
          <w:color w:val="222635"/>
          <w:sz w:val="16"/>
          <w:szCs w:val="16"/>
        </w:rPr>
        <w:t>, to compare two strings. This is because </w:t>
      </w:r>
      <w:r w:rsidRPr="003E5807">
        <w:rPr>
          <w:rStyle w:val="HTMLCode"/>
          <w:rFonts w:asciiTheme="majorHAnsi" w:hAnsiTheme="majorHAnsi" w:cstheme="majorHAnsi"/>
          <w:color w:val="000000"/>
          <w:sz w:val="16"/>
          <w:szCs w:val="16"/>
        </w:rPr>
        <w:t>==</w:t>
      </w:r>
      <w:r w:rsidRPr="003E5807">
        <w:rPr>
          <w:rFonts w:asciiTheme="majorHAnsi" w:hAnsiTheme="majorHAnsi" w:cstheme="majorHAnsi"/>
          <w:color w:val="222635"/>
          <w:sz w:val="16"/>
          <w:szCs w:val="16"/>
        </w:rPr>
        <w:t> operator compares memory locations, while </w:t>
      </w:r>
      <w:r w:rsidRPr="003E5807">
        <w:rPr>
          <w:rStyle w:val="HTMLCode"/>
          <w:rFonts w:asciiTheme="majorHAnsi" w:hAnsiTheme="majorHAnsi" w:cstheme="majorHAnsi"/>
          <w:color w:val="000000"/>
          <w:sz w:val="16"/>
          <w:szCs w:val="16"/>
        </w:rPr>
        <w:t>equals()</w:t>
      </w:r>
      <w:r w:rsidRPr="003E5807">
        <w:rPr>
          <w:rFonts w:asciiTheme="majorHAnsi" w:hAnsiTheme="majorHAnsi" w:cstheme="majorHAnsi"/>
          <w:color w:val="222635"/>
          <w:sz w:val="16"/>
          <w:szCs w:val="16"/>
        </w:rPr>
        <w:t> method compares the content stored in two objects.</w:t>
      </w:r>
    </w:p>
    <w:p w:rsidR="008A14B3" w:rsidRPr="003E5807" w:rsidRDefault="008A14B3" w:rsidP="008A14B3">
      <w:pPr>
        <w:pStyle w:val="NormalWeb"/>
        <w:shd w:val="clear" w:color="auto" w:fill="FFFFFF"/>
        <w:spacing w:before="75" w:beforeAutospacing="0" w:after="225" w:afterAutospacing="0"/>
        <w:rPr>
          <w:rFonts w:asciiTheme="majorHAnsi" w:hAnsiTheme="majorHAnsi" w:cstheme="majorHAnsi"/>
          <w:color w:val="222635"/>
          <w:sz w:val="16"/>
          <w:szCs w:val="16"/>
        </w:rPr>
      </w:pPr>
      <w:r w:rsidRPr="003E5807">
        <w:rPr>
          <w:rStyle w:val="Strong"/>
          <w:rFonts w:asciiTheme="majorHAnsi" w:hAnsiTheme="majorHAnsi" w:cstheme="majorHAnsi"/>
          <w:color w:val="222635"/>
          <w:sz w:val="16"/>
          <w:szCs w:val="16"/>
        </w:rPr>
        <w:t>Why and When to Intern ?</w:t>
      </w:r>
    </w:p>
    <w:p w:rsidR="008A14B3" w:rsidRPr="003E5807" w:rsidRDefault="008A14B3" w:rsidP="008A14B3">
      <w:pPr>
        <w:pStyle w:val="NormalWeb"/>
        <w:shd w:val="clear" w:color="auto" w:fill="FFFFFF"/>
        <w:spacing w:before="75" w:beforeAutospacing="0" w:after="225" w:afterAutospacing="0"/>
        <w:rPr>
          <w:rFonts w:asciiTheme="majorHAnsi" w:hAnsiTheme="majorHAnsi" w:cstheme="majorHAnsi"/>
          <w:color w:val="222635"/>
          <w:sz w:val="16"/>
          <w:szCs w:val="16"/>
        </w:rPr>
      </w:pPr>
      <w:r w:rsidRPr="003E5807">
        <w:rPr>
          <w:rFonts w:asciiTheme="majorHAnsi" w:hAnsiTheme="majorHAnsi" w:cstheme="majorHAnsi"/>
          <w:color w:val="222635"/>
          <w:sz w:val="16"/>
          <w:szCs w:val="16"/>
        </w:rPr>
        <w:t>Though Java automatically interns all Strings by default, remember that we only need to intern strings when they are not constants, and we want to be able to quickly compare them to other interned strings. The </w:t>
      </w:r>
      <w:r w:rsidRPr="003E5807">
        <w:rPr>
          <w:rStyle w:val="HTMLCode"/>
          <w:rFonts w:asciiTheme="majorHAnsi" w:hAnsiTheme="majorHAnsi" w:cstheme="majorHAnsi"/>
          <w:color w:val="000000"/>
          <w:sz w:val="16"/>
          <w:szCs w:val="16"/>
        </w:rPr>
        <w:t>intern() </w:t>
      </w:r>
      <w:r w:rsidRPr="003E5807">
        <w:rPr>
          <w:rFonts w:asciiTheme="majorHAnsi" w:hAnsiTheme="majorHAnsi" w:cstheme="majorHAnsi"/>
          <w:color w:val="222635"/>
          <w:sz w:val="16"/>
          <w:szCs w:val="16"/>
        </w:rPr>
        <w:t>method should be used on strings constructed with </w:t>
      </w:r>
      <w:r w:rsidRPr="003E5807">
        <w:rPr>
          <w:rStyle w:val="HTMLCode"/>
          <w:rFonts w:asciiTheme="majorHAnsi" w:hAnsiTheme="majorHAnsi" w:cstheme="majorHAnsi"/>
          <w:color w:val="000000"/>
          <w:sz w:val="16"/>
          <w:szCs w:val="16"/>
        </w:rPr>
        <w:t>new String()</w:t>
      </w:r>
      <w:r w:rsidRPr="003E5807">
        <w:rPr>
          <w:rFonts w:asciiTheme="majorHAnsi" w:hAnsiTheme="majorHAnsi" w:cstheme="majorHAnsi"/>
          <w:color w:val="222635"/>
          <w:sz w:val="16"/>
          <w:szCs w:val="16"/>
        </w:rPr>
        <w:t> in order to compare them by </w:t>
      </w:r>
      <w:r w:rsidRPr="003E5807">
        <w:rPr>
          <w:rStyle w:val="HTMLCode"/>
          <w:rFonts w:asciiTheme="majorHAnsi" w:hAnsiTheme="majorHAnsi" w:cstheme="majorHAnsi"/>
          <w:color w:val="000000"/>
          <w:sz w:val="16"/>
          <w:szCs w:val="16"/>
        </w:rPr>
        <w:t>==</w:t>
      </w:r>
      <w:r w:rsidRPr="003E5807">
        <w:rPr>
          <w:rFonts w:asciiTheme="majorHAnsi" w:hAnsiTheme="majorHAnsi" w:cstheme="majorHAnsi"/>
          <w:color w:val="222635"/>
          <w:sz w:val="16"/>
          <w:szCs w:val="16"/>
        </w:rPr>
        <w:t> operator.</w:t>
      </w:r>
    </w:p>
    <w:p w:rsidR="008A14B3" w:rsidRPr="003E5807" w:rsidRDefault="008A14B3" w:rsidP="008A14B3">
      <w:pPr>
        <w:pStyle w:val="NormalWeb"/>
        <w:shd w:val="clear" w:color="auto" w:fill="FFFFFF"/>
        <w:spacing w:before="75" w:beforeAutospacing="0" w:after="225" w:afterAutospacing="0"/>
        <w:rPr>
          <w:rFonts w:asciiTheme="majorHAnsi" w:hAnsiTheme="majorHAnsi" w:cstheme="majorHAnsi"/>
          <w:color w:val="222635"/>
          <w:sz w:val="16"/>
          <w:szCs w:val="16"/>
        </w:rPr>
      </w:pPr>
      <w:r w:rsidRPr="003E5807">
        <w:rPr>
          <w:rFonts w:asciiTheme="majorHAnsi" w:hAnsiTheme="majorHAnsi" w:cstheme="majorHAnsi"/>
          <w:color w:val="222635"/>
          <w:sz w:val="16"/>
          <w:szCs w:val="16"/>
        </w:rPr>
        <w:t>Let’s take a look at the following Java program to understand the </w:t>
      </w:r>
      <w:r w:rsidRPr="003E5807">
        <w:rPr>
          <w:rStyle w:val="Emphasis"/>
          <w:rFonts w:asciiTheme="majorHAnsi" w:hAnsiTheme="majorHAnsi" w:cstheme="majorHAnsi"/>
          <w:b/>
          <w:bCs/>
          <w:color w:val="222635"/>
          <w:sz w:val="16"/>
          <w:szCs w:val="16"/>
        </w:rPr>
        <w:t>intern()</w:t>
      </w:r>
      <w:r w:rsidRPr="003E5807">
        <w:rPr>
          <w:rStyle w:val="Strong"/>
          <w:rFonts w:asciiTheme="majorHAnsi" w:hAnsiTheme="majorHAnsi" w:cstheme="majorHAnsi"/>
          <w:color w:val="222635"/>
          <w:sz w:val="16"/>
          <w:szCs w:val="16"/>
        </w:rPr>
        <w:t> </w:t>
      </w:r>
      <w:r w:rsidRPr="003E5807">
        <w:rPr>
          <w:rFonts w:asciiTheme="majorHAnsi" w:hAnsiTheme="majorHAnsi" w:cstheme="majorHAnsi"/>
          <w:color w:val="222635"/>
          <w:sz w:val="16"/>
          <w:szCs w:val="16"/>
        </w:rPr>
        <w:t>behavior.</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keyword"/>
          <w:rFonts w:asciiTheme="majorHAnsi" w:hAnsiTheme="majorHAnsi" w:cstheme="majorHAnsi"/>
          <w:color w:val="770088"/>
          <w:sz w:val="16"/>
          <w:szCs w:val="16"/>
        </w:rPr>
        <w:t>public</w:t>
      </w:r>
      <w:r w:rsidRPr="003E5807">
        <w:rPr>
          <w:rFonts w:asciiTheme="majorHAnsi" w:hAnsiTheme="majorHAnsi" w:cstheme="majorHAnsi"/>
          <w:color w:val="000000"/>
          <w:sz w:val="16"/>
          <w:szCs w:val="16"/>
        </w:rPr>
        <w:t xml:space="preserve"> </w:t>
      </w:r>
      <w:r w:rsidRPr="003E5807">
        <w:rPr>
          <w:rStyle w:val="cm-keyword"/>
          <w:rFonts w:asciiTheme="majorHAnsi" w:hAnsiTheme="majorHAnsi" w:cstheme="majorHAnsi"/>
          <w:color w:val="770088"/>
          <w:sz w:val="16"/>
          <w:szCs w:val="16"/>
        </w:rPr>
        <w:t>class</w:t>
      </w:r>
      <w:r w:rsidRPr="003E5807">
        <w:rPr>
          <w:rFonts w:asciiTheme="majorHAnsi" w:hAnsiTheme="majorHAnsi" w:cstheme="majorHAnsi"/>
          <w:color w:val="000000"/>
          <w:sz w:val="16"/>
          <w:szCs w:val="16"/>
        </w:rPr>
        <w:t xml:space="preserve"> </w:t>
      </w:r>
      <w:proofErr w:type="spellStart"/>
      <w:r w:rsidRPr="003E5807">
        <w:rPr>
          <w:rStyle w:val="cm-def"/>
          <w:rFonts w:asciiTheme="majorHAnsi" w:hAnsiTheme="majorHAnsi" w:cstheme="majorHAnsi"/>
          <w:color w:val="0000FF"/>
          <w:sz w:val="16"/>
          <w:szCs w:val="16"/>
        </w:rPr>
        <w:t>TestString</w:t>
      </w:r>
      <w:proofErr w:type="spellEnd"/>
      <w:r w:rsidRPr="003E5807">
        <w:rPr>
          <w:rFonts w:asciiTheme="majorHAnsi" w:hAnsiTheme="majorHAnsi" w:cstheme="majorHAnsi"/>
          <w:color w:val="000000"/>
          <w:sz w:val="16"/>
          <w:szCs w:val="16"/>
        </w:rPr>
        <w:t xml:space="preserve"> {</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r w:rsidRPr="003E5807">
        <w:rPr>
          <w:rStyle w:val="cm-keyword"/>
          <w:rFonts w:asciiTheme="majorHAnsi" w:hAnsiTheme="majorHAnsi" w:cstheme="majorHAnsi"/>
          <w:color w:val="770088"/>
          <w:sz w:val="16"/>
          <w:szCs w:val="16"/>
        </w:rPr>
        <w:t>public</w:t>
      </w:r>
      <w:r w:rsidRPr="003E5807">
        <w:rPr>
          <w:rFonts w:asciiTheme="majorHAnsi" w:hAnsiTheme="majorHAnsi" w:cstheme="majorHAnsi"/>
          <w:color w:val="000000"/>
          <w:sz w:val="16"/>
          <w:szCs w:val="16"/>
        </w:rPr>
        <w:t xml:space="preserve"> </w:t>
      </w:r>
      <w:r w:rsidRPr="003E5807">
        <w:rPr>
          <w:rStyle w:val="cm-keyword"/>
          <w:rFonts w:asciiTheme="majorHAnsi" w:hAnsiTheme="majorHAnsi" w:cstheme="majorHAnsi"/>
          <w:color w:val="770088"/>
          <w:sz w:val="16"/>
          <w:szCs w:val="16"/>
        </w:rPr>
        <w:t>static</w:t>
      </w:r>
      <w:r w:rsidRPr="003E5807">
        <w:rPr>
          <w:rFonts w:asciiTheme="majorHAnsi" w:hAnsiTheme="majorHAnsi" w:cstheme="majorHAnsi"/>
          <w:color w:val="000000"/>
          <w:sz w:val="16"/>
          <w:szCs w:val="16"/>
        </w:rPr>
        <w:t xml:space="preserve"> </w:t>
      </w:r>
      <w:r w:rsidRPr="003E5807">
        <w:rPr>
          <w:rStyle w:val="cm-type"/>
          <w:rFonts w:asciiTheme="majorHAnsi" w:hAnsiTheme="majorHAnsi" w:cstheme="majorHAnsi"/>
          <w:color w:val="008855"/>
          <w:sz w:val="16"/>
          <w:szCs w:val="16"/>
        </w:rPr>
        <w:t>void</w:t>
      </w:r>
      <w:r w:rsidRPr="003E5807">
        <w:rPr>
          <w:rFonts w:asciiTheme="majorHAnsi" w:hAnsiTheme="majorHAnsi" w:cstheme="majorHAnsi"/>
          <w:color w:val="000000"/>
          <w:sz w:val="16"/>
          <w:szCs w:val="16"/>
        </w:rPr>
        <w:t xml:space="preserve"> </w:t>
      </w:r>
      <w:r w:rsidRPr="003E5807">
        <w:rPr>
          <w:rStyle w:val="cm-variable"/>
          <w:rFonts w:asciiTheme="majorHAnsi" w:hAnsiTheme="majorHAnsi" w:cstheme="majorHAnsi"/>
          <w:color w:val="000000"/>
          <w:sz w:val="16"/>
          <w:szCs w:val="16"/>
        </w:rPr>
        <w:t>main</w:t>
      </w:r>
      <w:r w:rsidRPr="003E5807">
        <w:rPr>
          <w:rFonts w:asciiTheme="majorHAnsi" w:hAnsiTheme="majorHAnsi" w:cstheme="majorHAnsi"/>
          <w:color w:val="000000"/>
          <w:sz w:val="16"/>
          <w:szCs w:val="16"/>
        </w:rPr>
        <w:t>(</w:t>
      </w:r>
      <w:r w:rsidRPr="003E5807">
        <w:rPr>
          <w:rStyle w:val="cm-type"/>
          <w:rFonts w:asciiTheme="majorHAnsi" w:hAnsiTheme="majorHAnsi" w:cstheme="majorHAnsi"/>
          <w:color w:val="008855"/>
          <w:sz w:val="16"/>
          <w:szCs w:val="16"/>
        </w:rPr>
        <w:t>String</w:t>
      </w:r>
      <w:r w:rsidRPr="003E5807">
        <w:rPr>
          <w:rFonts w:asciiTheme="majorHAnsi" w:hAnsiTheme="majorHAnsi" w:cstheme="majorHAnsi"/>
          <w:color w:val="000000"/>
          <w:sz w:val="16"/>
          <w:szCs w:val="16"/>
        </w:rPr>
        <w:t xml:space="preserve">[] </w:t>
      </w:r>
      <w:proofErr w:type="spellStart"/>
      <w:r w:rsidRPr="003E5807">
        <w:rPr>
          <w:rStyle w:val="cm-variable"/>
          <w:rFonts w:asciiTheme="majorHAnsi" w:hAnsiTheme="majorHAnsi" w:cstheme="majorHAnsi"/>
          <w:color w:val="000000"/>
          <w:sz w:val="16"/>
          <w:szCs w:val="16"/>
        </w:rPr>
        <w:t>args</w:t>
      </w:r>
      <w:proofErr w:type="spellEnd"/>
      <w:r w:rsidRPr="003E5807">
        <w:rPr>
          <w:rFonts w:asciiTheme="majorHAnsi" w:hAnsiTheme="majorHAnsi" w:cstheme="majorHAnsi"/>
          <w:color w:val="000000"/>
          <w:sz w:val="16"/>
          <w:szCs w:val="16"/>
        </w:rPr>
        <w:t>) {</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r w:rsidRPr="003E5807">
        <w:rPr>
          <w:rStyle w:val="cm-type"/>
          <w:rFonts w:asciiTheme="majorHAnsi" w:hAnsiTheme="majorHAnsi" w:cstheme="majorHAnsi"/>
          <w:color w:val="008855"/>
          <w:sz w:val="16"/>
          <w:szCs w:val="16"/>
        </w:rPr>
        <w:t>String</w:t>
      </w:r>
      <w:r w:rsidRPr="003E5807">
        <w:rPr>
          <w:rFonts w:asciiTheme="majorHAnsi" w:hAnsiTheme="majorHAnsi" w:cstheme="majorHAnsi"/>
          <w:color w:val="000000"/>
          <w:sz w:val="16"/>
          <w:szCs w:val="16"/>
        </w:rPr>
        <w:t xml:space="preserve"> </w:t>
      </w:r>
      <w:r w:rsidRPr="003E5807">
        <w:rPr>
          <w:rStyle w:val="cm-variable"/>
          <w:rFonts w:asciiTheme="majorHAnsi" w:hAnsiTheme="majorHAnsi" w:cstheme="majorHAnsi"/>
          <w:color w:val="000000"/>
          <w:sz w:val="16"/>
          <w:szCs w:val="16"/>
        </w:rPr>
        <w:t>s1</w:t>
      </w:r>
      <w:r w:rsidRPr="003E5807">
        <w:rPr>
          <w:rFonts w:asciiTheme="majorHAnsi" w:hAnsiTheme="majorHAnsi" w:cstheme="majorHAnsi"/>
          <w:color w:val="000000"/>
          <w:sz w:val="16"/>
          <w:szCs w:val="16"/>
        </w:rPr>
        <w:t xml:space="preserve"> </w:t>
      </w:r>
      <w:r w:rsidRPr="003E5807">
        <w:rPr>
          <w:rStyle w:val="cm-operator"/>
          <w:rFonts w:asciiTheme="majorHAnsi" w:hAnsiTheme="majorHAnsi" w:cstheme="majorHAnsi"/>
          <w:color w:val="000000"/>
          <w:sz w:val="16"/>
          <w:szCs w:val="16"/>
        </w:rPr>
        <w:t>=</w:t>
      </w:r>
      <w:r w:rsidRPr="003E5807">
        <w:rPr>
          <w:rFonts w:asciiTheme="majorHAnsi" w:hAnsiTheme="majorHAnsi" w:cstheme="majorHAnsi"/>
          <w:color w:val="000000"/>
          <w:sz w:val="16"/>
          <w:szCs w:val="16"/>
        </w:rPr>
        <w:t xml:space="preserve"> </w:t>
      </w:r>
      <w:r w:rsidRPr="003E5807">
        <w:rPr>
          <w:rStyle w:val="cm-string"/>
          <w:rFonts w:asciiTheme="majorHAnsi" w:hAnsiTheme="majorHAnsi" w:cstheme="majorHAnsi"/>
          <w:color w:val="AA1111"/>
          <w:sz w:val="16"/>
          <w:szCs w:val="16"/>
        </w:rPr>
        <w:t>"Test"</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r w:rsidRPr="003E5807">
        <w:rPr>
          <w:rStyle w:val="cm-type"/>
          <w:rFonts w:asciiTheme="majorHAnsi" w:hAnsiTheme="majorHAnsi" w:cstheme="majorHAnsi"/>
          <w:color w:val="008855"/>
          <w:sz w:val="16"/>
          <w:szCs w:val="16"/>
        </w:rPr>
        <w:t>String</w:t>
      </w:r>
      <w:r w:rsidRPr="003E5807">
        <w:rPr>
          <w:rFonts w:asciiTheme="majorHAnsi" w:hAnsiTheme="majorHAnsi" w:cstheme="majorHAnsi"/>
          <w:color w:val="000000"/>
          <w:sz w:val="16"/>
          <w:szCs w:val="16"/>
        </w:rPr>
        <w:t xml:space="preserve"> </w:t>
      </w:r>
      <w:r w:rsidRPr="003E5807">
        <w:rPr>
          <w:rStyle w:val="cm-variable"/>
          <w:rFonts w:asciiTheme="majorHAnsi" w:hAnsiTheme="majorHAnsi" w:cstheme="majorHAnsi"/>
          <w:color w:val="000000"/>
          <w:sz w:val="16"/>
          <w:szCs w:val="16"/>
        </w:rPr>
        <w:t>s2</w:t>
      </w:r>
      <w:r w:rsidRPr="003E5807">
        <w:rPr>
          <w:rFonts w:asciiTheme="majorHAnsi" w:hAnsiTheme="majorHAnsi" w:cstheme="majorHAnsi"/>
          <w:color w:val="000000"/>
          <w:sz w:val="16"/>
          <w:szCs w:val="16"/>
        </w:rPr>
        <w:t xml:space="preserve"> </w:t>
      </w:r>
      <w:r w:rsidRPr="003E5807">
        <w:rPr>
          <w:rStyle w:val="cm-operator"/>
          <w:rFonts w:asciiTheme="majorHAnsi" w:hAnsiTheme="majorHAnsi" w:cstheme="majorHAnsi"/>
          <w:color w:val="000000"/>
          <w:sz w:val="16"/>
          <w:szCs w:val="16"/>
        </w:rPr>
        <w:t>=</w:t>
      </w:r>
      <w:r w:rsidRPr="003E5807">
        <w:rPr>
          <w:rFonts w:asciiTheme="majorHAnsi" w:hAnsiTheme="majorHAnsi" w:cstheme="majorHAnsi"/>
          <w:color w:val="000000"/>
          <w:sz w:val="16"/>
          <w:szCs w:val="16"/>
        </w:rPr>
        <w:t xml:space="preserve"> </w:t>
      </w:r>
      <w:r w:rsidRPr="003E5807">
        <w:rPr>
          <w:rStyle w:val="cm-string"/>
          <w:rFonts w:asciiTheme="majorHAnsi" w:hAnsiTheme="majorHAnsi" w:cstheme="majorHAnsi"/>
          <w:color w:val="AA1111"/>
          <w:sz w:val="16"/>
          <w:szCs w:val="16"/>
        </w:rPr>
        <w:t>"Test"</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r w:rsidRPr="003E5807">
        <w:rPr>
          <w:rStyle w:val="cm-type"/>
          <w:rFonts w:asciiTheme="majorHAnsi" w:hAnsiTheme="majorHAnsi" w:cstheme="majorHAnsi"/>
          <w:color w:val="008855"/>
          <w:sz w:val="16"/>
          <w:szCs w:val="16"/>
        </w:rPr>
        <w:t>String</w:t>
      </w:r>
      <w:r w:rsidRPr="003E5807">
        <w:rPr>
          <w:rFonts w:asciiTheme="majorHAnsi" w:hAnsiTheme="majorHAnsi" w:cstheme="majorHAnsi"/>
          <w:color w:val="000000"/>
          <w:sz w:val="16"/>
          <w:szCs w:val="16"/>
        </w:rPr>
        <w:t xml:space="preserve"> </w:t>
      </w:r>
      <w:r w:rsidRPr="003E5807">
        <w:rPr>
          <w:rStyle w:val="cm-variable"/>
          <w:rFonts w:asciiTheme="majorHAnsi" w:hAnsiTheme="majorHAnsi" w:cstheme="majorHAnsi"/>
          <w:color w:val="000000"/>
          <w:sz w:val="16"/>
          <w:szCs w:val="16"/>
        </w:rPr>
        <w:t>s3</w:t>
      </w:r>
      <w:r w:rsidRPr="003E5807">
        <w:rPr>
          <w:rFonts w:asciiTheme="majorHAnsi" w:hAnsiTheme="majorHAnsi" w:cstheme="majorHAnsi"/>
          <w:color w:val="000000"/>
          <w:sz w:val="16"/>
          <w:szCs w:val="16"/>
        </w:rPr>
        <w:t xml:space="preserve"> </w:t>
      </w:r>
      <w:r w:rsidRPr="003E5807">
        <w:rPr>
          <w:rStyle w:val="cm-operator"/>
          <w:rFonts w:asciiTheme="majorHAnsi" w:hAnsiTheme="majorHAnsi" w:cstheme="majorHAnsi"/>
          <w:color w:val="000000"/>
          <w:sz w:val="16"/>
          <w:szCs w:val="16"/>
        </w:rPr>
        <w:t>=</w:t>
      </w:r>
      <w:r w:rsidRPr="003E5807">
        <w:rPr>
          <w:rFonts w:asciiTheme="majorHAnsi" w:hAnsiTheme="majorHAnsi" w:cstheme="majorHAnsi"/>
          <w:color w:val="000000"/>
          <w:sz w:val="16"/>
          <w:szCs w:val="16"/>
        </w:rPr>
        <w:t xml:space="preserve"> </w:t>
      </w:r>
      <w:r w:rsidRPr="003E5807">
        <w:rPr>
          <w:rStyle w:val="cm-keyword"/>
          <w:rFonts w:asciiTheme="majorHAnsi" w:hAnsiTheme="majorHAnsi" w:cstheme="majorHAnsi"/>
          <w:color w:val="770088"/>
          <w:sz w:val="16"/>
          <w:szCs w:val="16"/>
        </w:rPr>
        <w:t>new</w:t>
      </w:r>
      <w:r w:rsidRPr="003E5807">
        <w:rPr>
          <w:rFonts w:asciiTheme="majorHAnsi" w:hAnsiTheme="majorHAnsi" w:cstheme="majorHAnsi"/>
          <w:color w:val="000000"/>
          <w:sz w:val="16"/>
          <w:szCs w:val="16"/>
        </w:rPr>
        <w:t xml:space="preserve"> </w:t>
      </w:r>
      <w:r w:rsidRPr="003E5807">
        <w:rPr>
          <w:rStyle w:val="cm-type"/>
          <w:rFonts w:asciiTheme="majorHAnsi" w:hAnsiTheme="majorHAnsi" w:cstheme="majorHAnsi"/>
          <w:color w:val="008855"/>
          <w:sz w:val="16"/>
          <w:szCs w:val="16"/>
        </w:rPr>
        <w:t>String</w:t>
      </w:r>
      <w:r w:rsidRPr="003E5807">
        <w:rPr>
          <w:rFonts w:asciiTheme="majorHAnsi" w:hAnsiTheme="majorHAnsi" w:cstheme="majorHAnsi"/>
          <w:color w:val="000000"/>
          <w:sz w:val="16"/>
          <w:szCs w:val="16"/>
        </w:rPr>
        <w:t>(</w:t>
      </w:r>
      <w:r w:rsidRPr="003E5807">
        <w:rPr>
          <w:rStyle w:val="cm-string"/>
          <w:rFonts w:asciiTheme="majorHAnsi" w:hAnsiTheme="majorHAnsi" w:cstheme="majorHAnsi"/>
          <w:color w:val="AA1111"/>
          <w:sz w:val="16"/>
          <w:szCs w:val="16"/>
        </w:rPr>
        <w:t>"Test"</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r w:rsidRPr="003E5807">
        <w:rPr>
          <w:rStyle w:val="cm-keyword"/>
          <w:rFonts w:asciiTheme="majorHAnsi" w:hAnsiTheme="majorHAnsi" w:cstheme="majorHAnsi"/>
          <w:color w:val="770088"/>
          <w:sz w:val="16"/>
          <w:szCs w:val="16"/>
        </w:rPr>
        <w:t>final</w:t>
      </w:r>
      <w:r w:rsidRPr="003E5807">
        <w:rPr>
          <w:rFonts w:asciiTheme="majorHAnsi" w:hAnsiTheme="majorHAnsi" w:cstheme="majorHAnsi"/>
          <w:color w:val="000000"/>
          <w:sz w:val="16"/>
          <w:szCs w:val="16"/>
        </w:rPr>
        <w:t xml:space="preserve"> </w:t>
      </w:r>
      <w:r w:rsidRPr="003E5807">
        <w:rPr>
          <w:rStyle w:val="cm-type"/>
          <w:rFonts w:asciiTheme="majorHAnsi" w:hAnsiTheme="majorHAnsi" w:cstheme="majorHAnsi"/>
          <w:color w:val="008855"/>
          <w:sz w:val="16"/>
          <w:szCs w:val="16"/>
        </w:rPr>
        <w:t>String</w:t>
      </w:r>
      <w:r w:rsidRPr="003E5807">
        <w:rPr>
          <w:rFonts w:asciiTheme="majorHAnsi" w:hAnsiTheme="majorHAnsi" w:cstheme="majorHAnsi"/>
          <w:color w:val="000000"/>
          <w:sz w:val="16"/>
          <w:szCs w:val="16"/>
        </w:rPr>
        <w:t xml:space="preserve"> </w:t>
      </w:r>
      <w:r w:rsidRPr="003E5807">
        <w:rPr>
          <w:rStyle w:val="cm-variable"/>
          <w:rFonts w:asciiTheme="majorHAnsi" w:hAnsiTheme="majorHAnsi" w:cstheme="majorHAnsi"/>
          <w:color w:val="000000"/>
          <w:sz w:val="16"/>
          <w:szCs w:val="16"/>
        </w:rPr>
        <w:t>s4</w:t>
      </w:r>
      <w:r w:rsidRPr="003E5807">
        <w:rPr>
          <w:rFonts w:asciiTheme="majorHAnsi" w:hAnsiTheme="majorHAnsi" w:cstheme="majorHAnsi"/>
          <w:color w:val="000000"/>
          <w:sz w:val="16"/>
          <w:szCs w:val="16"/>
        </w:rPr>
        <w:t xml:space="preserve"> </w:t>
      </w:r>
      <w:r w:rsidRPr="003E5807">
        <w:rPr>
          <w:rStyle w:val="cm-operator"/>
          <w:rFonts w:asciiTheme="majorHAnsi" w:hAnsiTheme="majorHAnsi" w:cstheme="majorHAnsi"/>
          <w:color w:val="000000"/>
          <w:sz w:val="16"/>
          <w:szCs w:val="16"/>
        </w:rPr>
        <w:t>=</w:t>
      </w:r>
      <w:r w:rsidRPr="003E5807">
        <w:rPr>
          <w:rFonts w:asciiTheme="majorHAnsi" w:hAnsiTheme="majorHAnsi" w:cstheme="majorHAnsi"/>
          <w:color w:val="000000"/>
          <w:sz w:val="16"/>
          <w:szCs w:val="16"/>
        </w:rPr>
        <w:t xml:space="preserve"> </w:t>
      </w:r>
      <w:r w:rsidRPr="003E5807">
        <w:rPr>
          <w:rStyle w:val="cm-variable"/>
          <w:rFonts w:asciiTheme="majorHAnsi" w:hAnsiTheme="majorHAnsi" w:cstheme="majorHAnsi"/>
          <w:color w:val="000000"/>
          <w:sz w:val="16"/>
          <w:szCs w:val="16"/>
        </w:rPr>
        <w:t>s3</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intern</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proofErr w:type="spellStart"/>
      <w:r w:rsidRPr="003E5807">
        <w:rPr>
          <w:rStyle w:val="cm-variable"/>
          <w:rFonts w:asciiTheme="majorHAnsi" w:hAnsiTheme="majorHAnsi" w:cstheme="majorHAnsi"/>
          <w:color w:val="000000"/>
          <w:sz w:val="16"/>
          <w:szCs w:val="16"/>
        </w:rPr>
        <w:t>System</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out</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println</w:t>
      </w:r>
      <w:proofErr w:type="spellEnd"/>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s1</w:t>
      </w:r>
      <w:r w:rsidRPr="003E5807">
        <w:rPr>
          <w:rFonts w:asciiTheme="majorHAnsi" w:hAnsiTheme="majorHAnsi" w:cstheme="majorHAnsi"/>
          <w:color w:val="000000"/>
          <w:sz w:val="16"/>
          <w:szCs w:val="16"/>
        </w:rPr>
        <w:t xml:space="preserve"> </w:t>
      </w:r>
      <w:r w:rsidRPr="003E5807">
        <w:rPr>
          <w:rStyle w:val="cm-operator"/>
          <w:rFonts w:asciiTheme="majorHAnsi" w:hAnsiTheme="majorHAnsi" w:cstheme="majorHAnsi"/>
          <w:color w:val="000000"/>
          <w:sz w:val="16"/>
          <w:szCs w:val="16"/>
        </w:rPr>
        <w:t>==</w:t>
      </w:r>
      <w:r w:rsidRPr="003E5807">
        <w:rPr>
          <w:rFonts w:asciiTheme="majorHAnsi" w:hAnsiTheme="majorHAnsi" w:cstheme="majorHAnsi"/>
          <w:color w:val="000000"/>
          <w:sz w:val="16"/>
          <w:szCs w:val="16"/>
        </w:rPr>
        <w:t xml:space="preserve"> </w:t>
      </w:r>
      <w:r w:rsidRPr="003E5807">
        <w:rPr>
          <w:rStyle w:val="cm-variable"/>
          <w:rFonts w:asciiTheme="majorHAnsi" w:hAnsiTheme="majorHAnsi" w:cstheme="majorHAnsi"/>
          <w:color w:val="000000"/>
          <w:sz w:val="16"/>
          <w:szCs w:val="16"/>
        </w:rPr>
        <w:t>s2</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proofErr w:type="spellStart"/>
      <w:r w:rsidRPr="003E5807">
        <w:rPr>
          <w:rStyle w:val="cm-variable"/>
          <w:rFonts w:asciiTheme="majorHAnsi" w:hAnsiTheme="majorHAnsi" w:cstheme="majorHAnsi"/>
          <w:color w:val="000000"/>
          <w:sz w:val="16"/>
          <w:szCs w:val="16"/>
        </w:rPr>
        <w:t>System</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out</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println</w:t>
      </w:r>
      <w:proofErr w:type="spellEnd"/>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s2</w:t>
      </w:r>
      <w:r w:rsidRPr="003E5807">
        <w:rPr>
          <w:rFonts w:asciiTheme="majorHAnsi" w:hAnsiTheme="majorHAnsi" w:cstheme="majorHAnsi"/>
          <w:color w:val="000000"/>
          <w:sz w:val="16"/>
          <w:szCs w:val="16"/>
        </w:rPr>
        <w:t xml:space="preserve"> </w:t>
      </w:r>
      <w:r w:rsidRPr="003E5807">
        <w:rPr>
          <w:rStyle w:val="cm-operator"/>
          <w:rFonts w:asciiTheme="majorHAnsi" w:hAnsiTheme="majorHAnsi" w:cstheme="majorHAnsi"/>
          <w:color w:val="000000"/>
          <w:sz w:val="16"/>
          <w:szCs w:val="16"/>
        </w:rPr>
        <w:t>==</w:t>
      </w:r>
      <w:r w:rsidRPr="003E5807">
        <w:rPr>
          <w:rFonts w:asciiTheme="majorHAnsi" w:hAnsiTheme="majorHAnsi" w:cstheme="majorHAnsi"/>
          <w:color w:val="000000"/>
          <w:sz w:val="16"/>
          <w:szCs w:val="16"/>
        </w:rPr>
        <w:t xml:space="preserve"> </w:t>
      </w:r>
      <w:r w:rsidRPr="003E5807">
        <w:rPr>
          <w:rStyle w:val="cm-variable"/>
          <w:rFonts w:asciiTheme="majorHAnsi" w:hAnsiTheme="majorHAnsi" w:cstheme="majorHAnsi"/>
          <w:color w:val="000000"/>
          <w:sz w:val="16"/>
          <w:szCs w:val="16"/>
        </w:rPr>
        <w:t>s3</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proofErr w:type="spellStart"/>
      <w:r w:rsidRPr="003E5807">
        <w:rPr>
          <w:rStyle w:val="cm-variable"/>
          <w:rFonts w:asciiTheme="majorHAnsi" w:hAnsiTheme="majorHAnsi" w:cstheme="majorHAnsi"/>
          <w:color w:val="000000"/>
          <w:sz w:val="16"/>
          <w:szCs w:val="16"/>
        </w:rPr>
        <w:t>System</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out</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println</w:t>
      </w:r>
      <w:proofErr w:type="spellEnd"/>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s3</w:t>
      </w:r>
      <w:r w:rsidRPr="003E5807">
        <w:rPr>
          <w:rFonts w:asciiTheme="majorHAnsi" w:hAnsiTheme="majorHAnsi" w:cstheme="majorHAnsi"/>
          <w:color w:val="000000"/>
          <w:sz w:val="16"/>
          <w:szCs w:val="16"/>
        </w:rPr>
        <w:t xml:space="preserve"> </w:t>
      </w:r>
      <w:r w:rsidRPr="003E5807">
        <w:rPr>
          <w:rStyle w:val="cm-operator"/>
          <w:rFonts w:asciiTheme="majorHAnsi" w:hAnsiTheme="majorHAnsi" w:cstheme="majorHAnsi"/>
          <w:color w:val="000000"/>
          <w:sz w:val="16"/>
          <w:szCs w:val="16"/>
        </w:rPr>
        <w:t>==</w:t>
      </w:r>
      <w:r w:rsidRPr="003E5807">
        <w:rPr>
          <w:rFonts w:asciiTheme="majorHAnsi" w:hAnsiTheme="majorHAnsi" w:cstheme="majorHAnsi"/>
          <w:color w:val="000000"/>
          <w:sz w:val="16"/>
          <w:szCs w:val="16"/>
        </w:rPr>
        <w:t xml:space="preserve"> </w:t>
      </w:r>
      <w:r w:rsidRPr="003E5807">
        <w:rPr>
          <w:rStyle w:val="cm-variable"/>
          <w:rFonts w:asciiTheme="majorHAnsi" w:hAnsiTheme="majorHAnsi" w:cstheme="majorHAnsi"/>
          <w:color w:val="000000"/>
          <w:sz w:val="16"/>
          <w:szCs w:val="16"/>
        </w:rPr>
        <w:t>s4</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proofErr w:type="spellStart"/>
      <w:r w:rsidRPr="003E5807">
        <w:rPr>
          <w:rStyle w:val="cm-variable"/>
          <w:rFonts w:asciiTheme="majorHAnsi" w:hAnsiTheme="majorHAnsi" w:cstheme="majorHAnsi"/>
          <w:color w:val="000000"/>
          <w:sz w:val="16"/>
          <w:szCs w:val="16"/>
        </w:rPr>
        <w:t>System</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out</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println</w:t>
      </w:r>
      <w:proofErr w:type="spellEnd"/>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s1</w:t>
      </w:r>
      <w:r w:rsidRPr="003E5807">
        <w:rPr>
          <w:rFonts w:asciiTheme="majorHAnsi" w:hAnsiTheme="majorHAnsi" w:cstheme="majorHAnsi"/>
          <w:color w:val="000000"/>
          <w:sz w:val="16"/>
          <w:szCs w:val="16"/>
        </w:rPr>
        <w:t xml:space="preserve"> </w:t>
      </w:r>
      <w:r w:rsidRPr="003E5807">
        <w:rPr>
          <w:rStyle w:val="cm-operator"/>
          <w:rFonts w:asciiTheme="majorHAnsi" w:hAnsiTheme="majorHAnsi" w:cstheme="majorHAnsi"/>
          <w:color w:val="000000"/>
          <w:sz w:val="16"/>
          <w:szCs w:val="16"/>
        </w:rPr>
        <w:t>==</w:t>
      </w:r>
      <w:r w:rsidRPr="003E5807">
        <w:rPr>
          <w:rFonts w:asciiTheme="majorHAnsi" w:hAnsiTheme="majorHAnsi" w:cstheme="majorHAnsi"/>
          <w:color w:val="000000"/>
          <w:sz w:val="16"/>
          <w:szCs w:val="16"/>
        </w:rPr>
        <w:t xml:space="preserve"> </w:t>
      </w:r>
      <w:r w:rsidRPr="003E5807">
        <w:rPr>
          <w:rStyle w:val="cm-variable"/>
          <w:rFonts w:asciiTheme="majorHAnsi" w:hAnsiTheme="majorHAnsi" w:cstheme="majorHAnsi"/>
          <w:color w:val="000000"/>
          <w:sz w:val="16"/>
          <w:szCs w:val="16"/>
        </w:rPr>
        <w:t>s3</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proofErr w:type="spellStart"/>
      <w:r w:rsidRPr="003E5807">
        <w:rPr>
          <w:rStyle w:val="cm-variable"/>
          <w:rFonts w:asciiTheme="majorHAnsi" w:hAnsiTheme="majorHAnsi" w:cstheme="majorHAnsi"/>
          <w:color w:val="000000"/>
          <w:sz w:val="16"/>
          <w:szCs w:val="16"/>
        </w:rPr>
        <w:t>System</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out</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println</w:t>
      </w:r>
      <w:proofErr w:type="spellEnd"/>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s1</w:t>
      </w:r>
      <w:r w:rsidRPr="003E5807">
        <w:rPr>
          <w:rFonts w:asciiTheme="majorHAnsi" w:hAnsiTheme="majorHAnsi" w:cstheme="majorHAnsi"/>
          <w:color w:val="000000"/>
          <w:sz w:val="16"/>
          <w:szCs w:val="16"/>
        </w:rPr>
        <w:t xml:space="preserve"> </w:t>
      </w:r>
      <w:r w:rsidRPr="003E5807">
        <w:rPr>
          <w:rStyle w:val="cm-operator"/>
          <w:rFonts w:asciiTheme="majorHAnsi" w:hAnsiTheme="majorHAnsi" w:cstheme="majorHAnsi"/>
          <w:color w:val="000000"/>
          <w:sz w:val="16"/>
          <w:szCs w:val="16"/>
        </w:rPr>
        <w:t>==</w:t>
      </w:r>
      <w:r w:rsidRPr="003E5807">
        <w:rPr>
          <w:rFonts w:asciiTheme="majorHAnsi" w:hAnsiTheme="majorHAnsi" w:cstheme="majorHAnsi"/>
          <w:color w:val="000000"/>
          <w:sz w:val="16"/>
          <w:szCs w:val="16"/>
        </w:rPr>
        <w:t xml:space="preserve"> </w:t>
      </w:r>
      <w:r w:rsidRPr="003E5807">
        <w:rPr>
          <w:rStyle w:val="cm-variable"/>
          <w:rFonts w:asciiTheme="majorHAnsi" w:hAnsiTheme="majorHAnsi" w:cstheme="majorHAnsi"/>
          <w:color w:val="000000"/>
          <w:sz w:val="16"/>
          <w:szCs w:val="16"/>
        </w:rPr>
        <w:t>s4</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proofErr w:type="spellStart"/>
      <w:r w:rsidRPr="003E5807">
        <w:rPr>
          <w:rStyle w:val="cm-variable"/>
          <w:rFonts w:asciiTheme="majorHAnsi" w:hAnsiTheme="majorHAnsi" w:cstheme="majorHAnsi"/>
          <w:color w:val="000000"/>
          <w:sz w:val="16"/>
          <w:szCs w:val="16"/>
        </w:rPr>
        <w:t>System</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out</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println</w:t>
      </w:r>
      <w:proofErr w:type="spellEnd"/>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s1</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equals</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s2</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proofErr w:type="spellStart"/>
      <w:r w:rsidRPr="003E5807">
        <w:rPr>
          <w:rStyle w:val="cm-variable"/>
          <w:rFonts w:asciiTheme="majorHAnsi" w:hAnsiTheme="majorHAnsi" w:cstheme="majorHAnsi"/>
          <w:color w:val="000000"/>
          <w:sz w:val="16"/>
          <w:szCs w:val="16"/>
        </w:rPr>
        <w:t>System</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out</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println</w:t>
      </w:r>
      <w:proofErr w:type="spellEnd"/>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s2</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equals</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s3</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proofErr w:type="spellStart"/>
      <w:r w:rsidRPr="003E5807">
        <w:rPr>
          <w:rStyle w:val="cm-variable"/>
          <w:rFonts w:asciiTheme="majorHAnsi" w:hAnsiTheme="majorHAnsi" w:cstheme="majorHAnsi"/>
          <w:color w:val="000000"/>
          <w:sz w:val="16"/>
          <w:szCs w:val="16"/>
        </w:rPr>
        <w:t>System</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out</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println</w:t>
      </w:r>
      <w:proofErr w:type="spellEnd"/>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s3</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equals</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s4</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proofErr w:type="spellStart"/>
      <w:r w:rsidRPr="003E5807">
        <w:rPr>
          <w:rStyle w:val="cm-variable"/>
          <w:rFonts w:asciiTheme="majorHAnsi" w:hAnsiTheme="majorHAnsi" w:cstheme="majorHAnsi"/>
          <w:color w:val="000000"/>
          <w:sz w:val="16"/>
          <w:szCs w:val="16"/>
        </w:rPr>
        <w:t>System</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out</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println</w:t>
      </w:r>
      <w:proofErr w:type="spellEnd"/>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s1</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equals</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s4</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proofErr w:type="spellStart"/>
      <w:r w:rsidRPr="003E5807">
        <w:rPr>
          <w:rStyle w:val="cm-variable"/>
          <w:rFonts w:asciiTheme="majorHAnsi" w:hAnsiTheme="majorHAnsi" w:cstheme="majorHAnsi"/>
          <w:color w:val="000000"/>
          <w:sz w:val="16"/>
          <w:szCs w:val="16"/>
        </w:rPr>
        <w:t>System</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out</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println</w:t>
      </w:r>
      <w:proofErr w:type="spellEnd"/>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s1</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equals</w:t>
      </w:r>
      <w:r w:rsidRPr="003E5807">
        <w:rPr>
          <w:rFonts w:asciiTheme="majorHAnsi" w:hAnsiTheme="majorHAnsi" w:cstheme="majorHAnsi"/>
          <w:color w:val="000000"/>
          <w:sz w:val="16"/>
          <w:szCs w:val="16"/>
        </w:rPr>
        <w:t>(</w:t>
      </w:r>
      <w:r w:rsidRPr="003E5807">
        <w:rPr>
          <w:rStyle w:val="cm-variable"/>
          <w:rFonts w:asciiTheme="majorHAnsi" w:hAnsiTheme="majorHAnsi" w:cstheme="majorHAnsi"/>
          <w:color w:val="000000"/>
          <w:sz w:val="16"/>
          <w:szCs w:val="16"/>
        </w:rPr>
        <w:t>s3</w:t>
      </w: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 xml:space="preserve">    }</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Fonts w:asciiTheme="majorHAnsi" w:hAnsiTheme="majorHAnsi" w:cstheme="majorHAnsi"/>
          <w:color w:val="000000"/>
          <w:sz w:val="16"/>
          <w:szCs w:val="16"/>
        </w:rPr>
        <w: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comment"/>
          <w:rFonts w:asciiTheme="majorHAnsi" w:hAnsiTheme="majorHAnsi" w:cstheme="majorHAnsi"/>
          <w:color w:val="AA5500"/>
          <w:sz w:val="16"/>
          <w:szCs w:val="16"/>
        </w:rPr>
        <w:t>//Output</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atom"/>
          <w:rFonts w:asciiTheme="majorHAnsi" w:hAnsiTheme="majorHAnsi" w:cstheme="majorHAnsi"/>
          <w:color w:val="221199"/>
          <w:sz w:val="16"/>
          <w:szCs w:val="16"/>
        </w:rPr>
        <w:t>true</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atom"/>
          <w:rFonts w:asciiTheme="majorHAnsi" w:hAnsiTheme="majorHAnsi" w:cstheme="majorHAnsi"/>
          <w:color w:val="221199"/>
          <w:sz w:val="16"/>
          <w:szCs w:val="16"/>
        </w:rPr>
        <w:t>false</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atom"/>
          <w:rFonts w:asciiTheme="majorHAnsi" w:hAnsiTheme="majorHAnsi" w:cstheme="majorHAnsi"/>
          <w:color w:val="221199"/>
          <w:sz w:val="16"/>
          <w:szCs w:val="16"/>
        </w:rPr>
        <w:t>false</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atom"/>
          <w:rFonts w:asciiTheme="majorHAnsi" w:hAnsiTheme="majorHAnsi" w:cstheme="majorHAnsi"/>
          <w:color w:val="221199"/>
          <w:sz w:val="16"/>
          <w:szCs w:val="16"/>
        </w:rPr>
        <w:t>false</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atom"/>
          <w:rFonts w:asciiTheme="majorHAnsi" w:hAnsiTheme="majorHAnsi" w:cstheme="majorHAnsi"/>
          <w:color w:val="221199"/>
          <w:sz w:val="16"/>
          <w:szCs w:val="16"/>
        </w:rPr>
        <w:t>true</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atom"/>
          <w:rFonts w:asciiTheme="majorHAnsi" w:hAnsiTheme="majorHAnsi" w:cstheme="majorHAnsi"/>
          <w:color w:val="221199"/>
          <w:sz w:val="16"/>
          <w:szCs w:val="16"/>
        </w:rPr>
        <w:t>true</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atom"/>
          <w:rFonts w:asciiTheme="majorHAnsi" w:hAnsiTheme="majorHAnsi" w:cstheme="majorHAnsi"/>
          <w:color w:val="221199"/>
          <w:sz w:val="16"/>
          <w:szCs w:val="16"/>
        </w:rPr>
        <w:t>true</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atom"/>
          <w:rFonts w:asciiTheme="majorHAnsi" w:hAnsiTheme="majorHAnsi" w:cstheme="majorHAnsi"/>
          <w:color w:val="221199"/>
          <w:sz w:val="16"/>
          <w:szCs w:val="16"/>
        </w:rPr>
        <w:t>true</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atom"/>
          <w:rFonts w:asciiTheme="majorHAnsi" w:hAnsiTheme="majorHAnsi" w:cstheme="majorHAnsi"/>
          <w:color w:val="221199"/>
          <w:sz w:val="16"/>
          <w:szCs w:val="16"/>
        </w:rPr>
        <w:t>true</w:t>
      </w:r>
    </w:p>
    <w:p w:rsidR="008A14B3" w:rsidRPr="003E5807" w:rsidRDefault="008A14B3" w:rsidP="008A14B3">
      <w:pPr>
        <w:pStyle w:val="HTMLPreformatted"/>
        <w:pBdr>
          <w:top w:val="single" w:sz="2" w:space="0" w:color="CCCCCC"/>
          <w:left w:val="single" w:sz="2" w:space="3" w:color="CCCCCC"/>
          <w:bottom w:val="single" w:sz="2" w:space="0" w:color="CCCCCC"/>
          <w:right w:val="single" w:sz="2" w:space="3" w:color="CCCCCC"/>
        </w:pBdr>
        <w:wordWrap w:val="0"/>
        <w:rPr>
          <w:rFonts w:asciiTheme="majorHAnsi" w:hAnsiTheme="majorHAnsi" w:cstheme="majorHAnsi"/>
          <w:color w:val="000000"/>
          <w:sz w:val="16"/>
          <w:szCs w:val="16"/>
        </w:rPr>
      </w:pPr>
      <w:r w:rsidRPr="003E5807">
        <w:rPr>
          <w:rStyle w:val="cm-atom"/>
          <w:rFonts w:asciiTheme="majorHAnsi" w:hAnsiTheme="majorHAnsi" w:cstheme="majorHAnsi"/>
          <w:color w:val="221199"/>
          <w:sz w:val="16"/>
          <w:szCs w:val="16"/>
        </w:rPr>
        <w:lastRenderedPageBreak/>
        <w:t>true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proofErr w:type="spellStart"/>
      <w:r w:rsidRPr="003E5807">
        <w:rPr>
          <w:rStyle w:val="Emphasis"/>
          <w:rFonts w:asciiTheme="majorHAnsi" w:hAnsiTheme="majorHAnsi" w:cstheme="majorHAnsi"/>
          <w:b/>
          <w:bCs/>
          <w:color w:val="222222"/>
          <w:sz w:val="16"/>
          <w:szCs w:val="16"/>
          <w:bdr w:val="none" w:sz="0" w:space="0" w:color="auto" w:frame="1"/>
        </w:rPr>
        <w:t>toLowerCase</w:t>
      </w:r>
      <w:proofErr w:type="spellEnd"/>
      <w:r w:rsidRPr="003E5807">
        <w:rPr>
          <w:rStyle w:val="Emphasis"/>
          <w:rFonts w:asciiTheme="majorHAnsi" w:hAnsiTheme="majorHAnsi" w:cstheme="majorHAnsi"/>
          <w:b/>
          <w:bCs/>
          <w:color w:val="222222"/>
          <w:sz w:val="16"/>
          <w:szCs w:val="16"/>
          <w:bdr w:val="none" w:sz="0" w:space="0" w:color="auto" w:frame="1"/>
        </w:rPr>
        <w:t>():</w:t>
      </w:r>
      <w:r w:rsidRPr="003E5807">
        <w:rPr>
          <w:rFonts w:asciiTheme="majorHAnsi" w:hAnsiTheme="majorHAnsi" w:cstheme="majorHAnsi"/>
          <w:color w:val="222222"/>
          <w:sz w:val="16"/>
          <w:szCs w:val="16"/>
        </w:rPr>
        <w:t> Converts all of the characters in this String to lower case.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b/>
          <w:bCs/>
          <w:color w:val="222222"/>
          <w:sz w:val="16"/>
          <w:szCs w:val="16"/>
          <w:bdr w:val="none" w:sz="0" w:space="0" w:color="auto" w:frame="1"/>
        </w:rPr>
        <w:t>Syntax:</w:t>
      </w:r>
      <w:r w:rsidRPr="003E5807">
        <w:rPr>
          <w:rFonts w:asciiTheme="majorHAnsi" w:hAnsiTheme="majorHAnsi" w:cstheme="majorHAnsi"/>
          <w:color w:val="222222"/>
          <w:sz w:val="16"/>
          <w:szCs w:val="16"/>
        </w:rPr>
        <w:t> </w:t>
      </w:r>
      <w:r w:rsidRPr="003E5807">
        <w:rPr>
          <w:rStyle w:val="Strong"/>
          <w:rFonts w:asciiTheme="majorHAnsi" w:hAnsiTheme="majorHAnsi" w:cstheme="majorHAnsi"/>
          <w:color w:val="222222"/>
          <w:sz w:val="16"/>
          <w:szCs w:val="16"/>
          <w:bdr w:val="none" w:sz="0" w:space="0" w:color="auto" w:frame="1"/>
        </w:rPr>
        <w:t>public String </w:t>
      </w:r>
      <w:proofErr w:type="spellStart"/>
      <w:r w:rsidRPr="003E5807">
        <w:rPr>
          <w:rStyle w:val="Strong"/>
          <w:rFonts w:asciiTheme="majorHAnsi" w:hAnsiTheme="majorHAnsi" w:cstheme="majorHAnsi"/>
          <w:color w:val="222222"/>
          <w:sz w:val="16"/>
          <w:szCs w:val="16"/>
          <w:bdr w:val="none" w:sz="0" w:space="0" w:color="auto" w:frame="1"/>
        </w:rPr>
        <w:t>toLowerCase</w:t>
      </w:r>
      <w:proofErr w:type="spellEnd"/>
      <w:r w:rsidRPr="003E5807">
        <w:rPr>
          <w:rStyle w:val="Strong"/>
          <w:rFonts w:asciiTheme="majorHAnsi" w:hAnsiTheme="majorHAnsi" w:cstheme="majorHAnsi"/>
          <w:color w:val="222222"/>
          <w:sz w:val="16"/>
          <w:szCs w:val="16"/>
          <w:bdr w:val="none" w:sz="0" w:space="0" w:color="auto" w:frame="1"/>
        </w:rPr>
        <w:t>().</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proofErr w:type="spellStart"/>
      <w:r w:rsidRPr="003E5807">
        <w:rPr>
          <w:rStyle w:val="Emphasis"/>
          <w:rFonts w:asciiTheme="majorHAnsi" w:hAnsiTheme="majorHAnsi" w:cstheme="majorHAnsi"/>
          <w:b/>
          <w:bCs/>
          <w:color w:val="222222"/>
          <w:sz w:val="16"/>
          <w:szCs w:val="16"/>
          <w:bdr w:val="none" w:sz="0" w:space="0" w:color="auto" w:frame="1"/>
        </w:rPr>
        <w:t>toUpperCase</w:t>
      </w:r>
      <w:proofErr w:type="spellEnd"/>
      <w:r w:rsidRPr="003E5807">
        <w:rPr>
          <w:rStyle w:val="Emphasis"/>
          <w:rFonts w:asciiTheme="majorHAnsi" w:hAnsiTheme="majorHAnsi" w:cstheme="majorHAnsi"/>
          <w:b/>
          <w:bCs/>
          <w:color w:val="222222"/>
          <w:sz w:val="16"/>
          <w:szCs w:val="16"/>
          <w:bdr w:val="none" w:sz="0" w:space="0" w:color="auto" w:frame="1"/>
        </w:rPr>
        <w:t>():</w:t>
      </w:r>
      <w:r w:rsidRPr="003E5807">
        <w:rPr>
          <w:rFonts w:asciiTheme="majorHAnsi" w:hAnsiTheme="majorHAnsi" w:cstheme="majorHAnsi"/>
          <w:color w:val="222222"/>
          <w:sz w:val="16"/>
          <w:szCs w:val="16"/>
        </w:rPr>
        <w:t> Converts all of the characters in this String to upper case.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proofErr w:type="spellStart"/>
      <w:r w:rsidRPr="003E5807">
        <w:rPr>
          <w:rStyle w:val="Emphasis"/>
          <w:rFonts w:asciiTheme="majorHAnsi" w:hAnsiTheme="majorHAnsi" w:cstheme="majorHAnsi"/>
          <w:b/>
          <w:bCs/>
          <w:color w:val="222222"/>
          <w:sz w:val="16"/>
          <w:szCs w:val="16"/>
          <w:bdr w:val="none" w:sz="0" w:space="0" w:color="auto" w:frame="1"/>
        </w:rPr>
        <w:t>Synatx</w:t>
      </w:r>
      <w:proofErr w:type="spellEnd"/>
      <w:r w:rsidRPr="003E5807">
        <w:rPr>
          <w:rStyle w:val="Emphasis"/>
          <w:rFonts w:asciiTheme="majorHAnsi" w:hAnsiTheme="majorHAnsi" w:cstheme="majorHAnsi"/>
          <w:b/>
          <w:bCs/>
          <w:color w:val="222222"/>
          <w:sz w:val="16"/>
          <w:szCs w:val="16"/>
          <w:bdr w:val="none" w:sz="0" w:space="0" w:color="auto" w:frame="1"/>
        </w:rPr>
        <w:t>:</w:t>
      </w:r>
      <w:r w:rsidRPr="003E5807">
        <w:rPr>
          <w:rStyle w:val="Strong"/>
          <w:rFonts w:asciiTheme="majorHAnsi" w:hAnsiTheme="majorHAnsi" w:cstheme="majorHAnsi"/>
          <w:color w:val="222222"/>
          <w:sz w:val="16"/>
          <w:szCs w:val="16"/>
          <w:bdr w:val="none" w:sz="0" w:space="0" w:color="auto" w:frame="1"/>
        </w:rPr>
        <w:t xml:space="preserve"> public String </w:t>
      </w:r>
      <w:proofErr w:type="spellStart"/>
      <w:r w:rsidRPr="003E5807">
        <w:rPr>
          <w:rStyle w:val="Strong"/>
          <w:rFonts w:asciiTheme="majorHAnsi" w:hAnsiTheme="majorHAnsi" w:cstheme="majorHAnsi"/>
          <w:color w:val="222222"/>
          <w:sz w:val="16"/>
          <w:szCs w:val="16"/>
          <w:bdr w:val="none" w:sz="0" w:space="0" w:color="auto" w:frame="1"/>
        </w:rPr>
        <w:t>toUpperCase</w:t>
      </w:r>
      <w:proofErr w:type="spellEnd"/>
      <w:r w:rsidRPr="003E5807">
        <w:rPr>
          <w:rStyle w:val="Strong"/>
          <w:rFonts w:asciiTheme="majorHAnsi" w:hAnsiTheme="majorHAnsi" w:cstheme="majorHAnsi"/>
          <w:color w:val="222222"/>
          <w:sz w:val="16"/>
          <w:szCs w:val="16"/>
          <w:bdr w:val="none" w:sz="0" w:space="0" w:color="auto" w:frame="1"/>
        </w:rPr>
        <w:t>().</w:t>
      </w:r>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CaseChangeExample.java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show the use of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w:t>
            </w:r>
            <w:proofErr w:type="spellStart"/>
            <w:r w:rsidRPr="003E5807">
              <w:rPr>
                <w:rFonts w:asciiTheme="majorHAnsi" w:hAnsiTheme="majorHAnsi" w:cstheme="majorHAnsi"/>
                <w:b/>
                <w:bCs/>
                <w:i/>
                <w:iCs/>
                <w:color w:val="008000"/>
                <w:sz w:val="16"/>
                <w:szCs w:val="16"/>
                <w:bdr w:val="none" w:sz="0" w:space="0" w:color="auto" w:frame="1"/>
              </w:rPr>
              <w:t>toUpperCase</w:t>
            </w:r>
            <w:proofErr w:type="spellEnd"/>
            <w:r w:rsidRPr="003E5807">
              <w:rPr>
                <w:rFonts w:asciiTheme="majorHAnsi" w:hAnsiTheme="majorHAnsi" w:cstheme="majorHAnsi"/>
                <w:b/>
                <w:bCs/>
                <w:i/>
                <w:iCs/>
                <w:color w:val="008000"/>
                <w:sz w:val="16"/>
                <w:szCs w:val="16"/>
                <w:bdr w:val="none" w:sz="0" w:space="0" w:color="auto" w:frame="1"/>
              </w:rPr>
              <w:t xml:space="preserve"> and </w:t>
            </w:r>
            <w:proofErr w:type="spellStart"/>
            <w:r w:rsidRPr="003E5807">
              <w:rPr>
                <w:rFonts w:asciiTheme="majorHAnsi" w:hAnsiTheme="majorHAnsi" w:cstheme="majorHAnsi"/>
                <w:b/>
                <w:bCs/>
                <w:i/>
                <w:iCs/>
                <w:color w:val="008000"/>
                <w:sz w:val="16"/>
                <w:szCs w:val="16"/>
                <w:bdr w:val="none" w:sz="0" w:space="0" w:color="auto" w:frame="1"/>
              </w:rPr>
              <w:t>toLowerCase</w:t>
            </w:r>
            <w:proofErr w:type="spellEnd"/>
            <w:r w:rsidRPr="003E5807">
              <w:rPr>
                <w:rFonts w:asciiTheme="majorHAnsi" w:hAnsiTheme="majorHAnsi" w:cstheme="majorHAnsi"/>
                <w:b/>
                <w:bCs/>
                <w:i/>
                <w:iCs/>
                <w:color w:val="008000"/>
                <w:sz w:val="16"/>
                <w:szCs w:val="16"/>
                <w:bdr w:val="none" w:sz="0" w:space="0" w:color="auto" w:frame="1"/>
              </w:rPr>
              <w:t xml:space="preserve"> methods.</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"Jai"</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This method is used to show the use of </w:t>
            </w:r>
            <w:proofErr w:type="spellStart"/>
            <w:r w:rsidRPr="003E5807">
              <w:rPr>
                <w:rFonts w:asciiTheme="majorHAnsi" w:hAnsiTheme="majorHAnsi" w:cstheme="majorHAnsi"/>
                <w:b/>
                <w:bCs/>
                <w:i/>
                <w:iCs/>
                <w:color w:val="008000"/>
                <w:sz w:val="16"/>
                <w:szCs w:val="16"/>
                <w:bdr w:val="none" w:sz="0" w:space="0" w:color="auto" w:frame="1"/>
              </w:rPr>
              <w:t>toUpperCase</w:t>
            </w:r>
            <w:proofErr w:type="spellEnd"/>
            <w:r w:rsidRPr="003E5807">
              <w:rPr>
                <w:rFonts w:asciiTheme="majorHAnsi" w:hAnsiTheme="majorHAnsi" w:cstheme="majorHAnsi"/>
                <w:b/>
                <w:bCs/>
                <w:i/>
                <w:iCs/>
                <w:color w:val="008000"/>
                <w:sz w:val="16"/>
                <w:szCs w:val="16"/>
                <w:bdr w:val="none" w:sz="0" w:space="0" w:color="auto" w:frame="1"/>
              </w:rPr>
              <w:t>()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upperCase</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//will convert all characters in upper case.</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proofErr w:type="spellStart"/>
            <w:r w:rsidRPr="003E5807">
              <w:rPr>
                <w:rFonts w:asciiTheme="majorHAnsi" w:hAnsiTheme="majorHAnsi" w:cstheme="majorHAnsi"/>
                <w:sz w:val="16"/>
                <w:szCs w:val="16"/>
              </w:rPr>
              <w:t>str.</w:t>
            </w:r>
            <w:r w:rsidRPr="003E5807">
              <w:rPr>
                <w:rFonts w:asciiTheme="majorHAnsi" w:hAnsiTheme="majorHAnsi" w:cstheme="majorHAnsi"/>
                <w:color w:val="006633"/>
                <w:sz w:val="16"/>
                <w:szCs w:val="16"/>
                <w:bdr w:val="none" w:sz="0" w:space="0" w:color="auto" w:frame="1"/>
              </w:rPr>
              <w:t>toUpperCase</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This method is used to show the use of </w:t>
            </w:r>
            <w:proofErr w:type="spellStart"/>
            <w:r w:rsidRPr="003E5807">
              <w:rPr>
                <w:rFonts w:asciiTheme="majorHAnsi" w:hAnsiTheme="majorHAnsi" w:cstheme="majorHAnsi"/>
                <w:b/>
                <w:bCs/>
                <w:i/>
                <w:iCs/>
                <w:color w:val="008000"/>
                <w:sz w:val="16"/>
                <w:szCs w:val="16"/>
                <w:bdr w:val="none" w:sz="0" w:space="0" w:color="auto" w:frame="1"/>
              </w:rPr>
              <w:t>toLowerCase</w:t>
            </w:r>
            <w:proofErr w:type="spellEnd"/>
            <w:r w:rsidRPr="003E5807">
              <w:rPr>
                <w:rFonts w:asciiTheme="majorHAnsi" w:hAnsiTheme="majorHAnsi" w:cstheme="majorHAnsi"/>
                <w:b/>
                <w:bCs/>
                <w:i/>
                <w:iCs/>
                <w:color w:val="008000"/>
                <w:sz w:val="16"/>
                <w:szCs w:val="16"/>
                <w:bdr w:val="none" w:sz="0" w:space="0" w:color="auto" w:frame="1"/>
              </w:rPr>
              <w:t>()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lowerCase</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//will convert all characters in lower case.</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proofErr w:type="spellStart"/>
            <w:r w:rsidRPr="003E5807">
              <w:rPr>
                <w:rFonts w:asciiTheme="majorHAnsi" w:hAnsiTheme="majorHAnsi" w:cstheme="majorHAnsi"/>
                <w:sz w:val="16"/>
                <w:szCs w:val="16"/>
              </w:rPr>
              <w:t>str.</w:t>
            </w:r>
            <w:r w:rsidRPr="003E5807">
              <w:rPr>
                <w:rFonts w:asciiTheme="majorHAnsi" w:hAnsiTheme="majorHAnsi" w:cstheme="majorHAnsi"/>
                <w:color w:val="006633"/>
                <w:sz w:val="16"/>
                <w:szCs w:val="16"/>
                <w:bdr w:val="none" w:sz="0" w:space="0" w:color="auto" w:frame="1"/>
              </w:rPr>
              <w:t>toLowerCase</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CaseChangeExample</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//creating </w:t>
            </w:r>
            <w:proofErr w:type="spellStart"/>
            <w:r w:rsidRPr="003E5807">
              <w:rPr>
                <w:rFonts w:asciiTheme="majorHAnsi" w:hAnsiTheme="majorHAnsi" w:cstheme="majorHAnsi"/>
                <w:i/>
                <w:iCs/>
                <w:color w:val="666666"/>
                <w:sz w:val="16"/>
                <w:szCs w:val="16"/>
                <w:bdr w:val="none" w:sz="0" w:space="0" w:color="auto" w:frame="1"/>
              </w:rPr>
              <w:t>TestString</w:t>
            </w:r>
            <w:proofErr w:type="spellEnd"/>
            <w:r w:rsidRPr="003E5807">
              <w:rPr>
                <w:rFonts w:asciiTheme="majorHAnsi" w:hAnsiTheme="majorHAnsi" w:cstheme="majorHAnsi"/>
                <w:i/>
                <w:iCs/>
                <w:color w:val="666666"/>
                <w:sz w:val="16"/>
                <w:szCs w:val="16"/>
                <w:bdr w:val="none" w:sz="0" w:space="0" w:color="auto" w:frame="1"/>
              </w:rPr>
              <w:t xml:space="preserve"> object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obj</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//method call</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upperCase</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lowerCase</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JAI</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jai</w:t>
            </w:r>
          </w:p>
        </w:tc>
      </w:tr>
    </w:tbl>
    <w:p w:rsidR="00A77601" w:rsidRPr="003E5807" w:rsidRDefault="00A77601" w:rsidP="00A77601">
      <w:pPr>
        <w:rPr>
          <w:rFonts w:asciiTheme="majorHAnsi" w:hAnsiTheme="majorHAnsi" w:cstheme="majorHAnsi"/>
          <w:b/>
          <w:sz w:val="16"/>
          <w:szCs w:val="16"/>
          <w:u w:val="single"/>
        </w:rPr>
      </w:pP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b/>
          <w:bCs/>
          <w:color w:val="222222"/>
          <w:sz w:val="16"/>
          <w:szCs w:val="16"/>
          <w:bdr w:val="none" w:sz="0" w:space="0" w:color="auto" w:frame="1"/>
        </w:rPr>
        <w:t>length():</w:t>
      </w:r>
      <w:r w:rsidRPr="003E5807">
        <w:rPr>
          <w:rFonts w:asciiTheme="majorHAnsi" w:hAnsiTheme="majorHAnsi" w:cstheme="majorHAnsi"/>
          <w:color w:val="222222"/>
          <w:sz w:val="16"/>
          <w:szCs w:val="16"/>
        </w:rPr>
        <w:t>Returns the length of this string.</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b/>
          <w:bCs/>
          <w:color w:val="222222"/>
          <w:sz w:val="16"/>
          <w:szCs w:val="16"/>
          <w:bdr w:val="none" w:sz="0" w:space="0" w:color="auto" w:frame="1"/>
        </w:rPr>
        <w:t>Syntax:</w:t>
      </w:r>
      <w:r w:rsidRPr="003E5807">
        <w:rPr>
          <w:rFonts w:asciiTheme="majorHAnsi" w:hAnsiTheme="majorHAnsi" w:cstheme="majorHAnsi"/>
          <w:color w:val="222222"/>
          <w:sz w:val="16"/>
          <w:szCs w:val="16"/>
        </w:rPr>
        <w:t> </w:t>
      </w:r>
      <w:r w:rsidRPr="003E5807">
        <w:rPr>
          <w:rStyle w:val="Strong"/>
          <w:rFonts w:asciiTheme="majorHAnsi" w:hAnsiTheme="majorHAnsi" w:cstheme="majorHAnsi"/>
          <w:color w:val="222222"/>
          <w:sz w:val="16"/>
          <w:szCs w:val="16"/>
          <w:bdr w:val="none" w:sz="0" w:space="0" w:color="auto" w:frame="1"/>
        </w:rPr>
        <w:t xml:space="preserve">public </w:t>
      </w:r>
      <w:proofErr w:type="spellStart"/>
      <w:r w:rsidRPr="003E5807">
        <w:rPr>
          <w:rStyle w:val="Strong"/>
          <w:rFonts w:asciiTheme="majorHAnsi" w:hAnsiTheme="majorHAnsi" w:cstheme="majorHAnsi"/>
          <w:color w:val="222222"/>
          <w:sz w:val="16"/>
          <w:szCs w:val="16"/>
          <w:bdr w:val="none" w:sz="0" w:space="0" w:color="auto" w:frame="1"/>
        </w:rPr>
        <w:t>int</w:t>
      </w:r>
      <w:proofErr w:type="spellEnd"/>
      <w:r w:rsidRPr="003E5807">
        <w:rPr>
          <w:rStyle w:val="Strong"/>
          <w:rFonts w:asciiTheme="majorHAnsi" w:hAnsiTheme="majorHAnsi" w:cstheme="majorHAnsi"/>
          <w:color w:val="222222"/>
          <w:sz w:val="16"/>
          <w:szCs w:val="16"/>
          <w:bdr w:val="none" w:sz="0" w:space="0" w:color="auto" w:frame="1"/>
        </w:rPr>
        <w:t xml:space="preserve"> length(). </w:t>
      </w:r>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StringLengthExample.java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show the use of length()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"www.codesjava.com"</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This method is used to show the use of length()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stringLengthTest</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lastRenderedPageBreak/>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proofErr w:type="spellStart"/>
            <w:r w:rsidRPr="003E5807">
              <w:rPr>
                <w:rFonts w:asciiTheme="majorHAnsi" w:hAnsiTheme="majorHAnsi" w:cstheme="majorHAnsi"/>
                <w:sz w:val="16"/>
                <w:szCs w:val="16"/>
              </w:rPr>
              <w:t>str.</w:t>
            </w:r>
            <w:r w:rsidRPr="003E5807">
              <w:rPr>
                <w:rFonts w:asciiTheme="majorHAnsi" w:hAnsiTheme="majorHAnsi" w:cstheme="majorHAnsi"/>
                <w:color w:val="006633"/>
                <w:sz w:val="16"/>
                <w:szCs w:val="16"/>
                <w:bdr w:val="none" w:sz="0" w:space="0" w:color="auto" w:frame="1"/>
              </w:rPr>
              <w:t>length</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StringLengthExample</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//creating </w:t>
            </w:r>
            <w:proofErr w:type="spellStart"/>
            <w:r w:rsidRPr="003E5807">
              <w:rPr>
                <w:rFonts w:asciiTheme="majorHAnsi" w:hAnsiTheme="majorHAnsi" w:cstheme="majorHAnsi"/>
                <w:i/>
                <w:iCs/>
                <w:color w:val="666666"/>
                <w:sz w:val="16"/>
                <w:szCs w:val="16"/>
                <w:bdr w:val="none" w:sz="0" w:space="0" w:color="auto" w:frame="1"/>
              </w:rPr>
              <w:t>TestString</w:t>
            </w:r>
            <w:proofErr w:type="spellEnd"/>
            <w:r w:rsidRPr="003E5807">
              <w:rPr>
                <w:rFonts w:asciiTheme="majorHAnsi" w:hAnsiTheme="majorHAnsi" w:cstheme="majorHAnsi"/>
                <w:i/>
                <w:iCs/>
                <w:color w:val="666666"/>
                <w:sz w:val="16"/>
                <w:szCs w:val="16"/>
                <w:bdr w:val="none" w:sz="0" w:space="0" w:color="auto" w:frame="1"/>
              </w:rPr>
              <w:t xml:space="preserve"> object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obj</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//method call</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stringLengthTest</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lastRenderedPageBreak/>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09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CC66CC"/>
                <w:sz w:val="16"/>
                <w:szCs w:val="16"/>
                <w:bdr w:val="none" w:sz="0" w:space="0" w:color="auto" w:frame="1"/>
              </w:rPr>
              <w:t>17</w:t>
            </w:r>
          </w:p>
        </w:tc>
      </w:tr>
    </w:tbl>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b/>
          <w:bCs/>
          <w:color w:val="222222"/>
          <w:sz w:val="16"/>
          <w:szCs w:val="16"/>
          <w:bdr w:val="none" w:sz="0" w:space="0" w:color="auto" w:frame="1"/>
        </w:rPr>
        <w:t>trim():</w:t>
      </w:r>
      <w:r w:rsidRPr="003E5807">
        <w:rPr>
          <w:rFonts w:asciiTheme="majorHAnsi" w:hAnsiTheme="majorHAnsi" w:cstheme="majorHAnsi"/>
          <w:color w:val="222222"/>
          <w:sz w:val="16"/>
          <w:szCs w:val="16"/>
        </w:rPr>
        <w:t>Returns a copy of the string, with leading and trailing whitespace omitted.</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b/>
          <w:bCs/>
          <w:color w:val="222222"/>
          <w:sz w:val="16"/>
          <w:szCs w:val="16"/>
          <w:bdr w:val="none" w:sz="0" w:space="0" w:color="auto" w:frame="1"/>
        </w:rPr>
        <w:t>Syntax:</w:t>
      </w:r>
      <w:r w:rsidRPr="003E5807">
        <w:rPr>
          <w:rFonts w:asciiTheme="majorHAnsi" w:hAnsiTheme="majorHAnsi" w:cstheme="majorHAnsi"/>
          <w:color w:val="222222"/>
          <w:sz w:val="16"/>
          <w:szCs w:val="16"/>
        </w:rPr>
        <w:t> </w:t>
      </w:r>
      <w:r w:rsidRPr="003E5807">
        <w:rPr>
          <w:rStyle w:val="Strong"/>
          <w:rFonts w:asciiTheme="majorHAnsi" w:hAnsiTheme="majorHAnsi" w:cstheme="majorHAnsi"/>
          <w:color w:val="222222"/>
          <w:sz w:val="16"/>
          <w:szCs w:val="16"/>
          <w:bdr w:val="none" w:sz="0" w:space="0" w:color="auto" w:frame="1"/>
        </w:rPr>
        <w:t>public String trim().</w:t>
      </w:r>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StringTrimExample.java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show the use of trim()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   www.codesjava.com  "</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This method is used to show the use of trim()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trimString</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//will remove all leading and trailing whitespace.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proofErr w:type="spellStart"/>
            <w:r w:rsidRPr="003E5807">
              <w:rPr>
                <w:rFonts w:asciiTheme="majorHAnsi" w:hAnsiTheme="majorHAnsi" w:cstheme="majorHAnsi"/>
                <w:sz w:val="16"/>
                <w:szCs w:val="16"/>
              </w:rPr>
              <w:t>str.</w:t>
            </w:r>
            <w:r w:rsidRPr="003E5807">
              <w:rPr>
                <w:rFonts w:asciiTheme="majorHAnsi" w:hAnsiTheme="majorHAnsi" w:cstheme="majorHAnsi"/>
                <w:color w:val="006633"/>
                <w:sz w:val="16"/>
                <w:szCs w:val="16"/>
                <w:bdr w:val="none" w:sz="0" w:space="0" w:color="auto" w:frame="1"/>
              </w:rPr>
              <w:t>trim</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StringTrimExample</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//creating </w:t>
            </w:r>
            <w:proofErr w:type="spellStart"/>
            <w:r w:rsidRPr="003E5807">
              <w:rPr>
                <w:rFonts w:asciiTheme="majorHAnsi" w:hAnsiTheme="majorHAnsi" w:cstheme="majorHAnsi"/>
                <w:i/>
                <w:iCs/>
                <w:color w:val="666666"/>
                <w:sz w:val="16"/>
                <w:szCs w:val="16"/>
                <w:bdr w:val="none" w:sz="0" w:space="0" w:color="auto" w:frame="1"/>
              </w:rPr>
              <w:t>TestString</w:t>
            </w:r>
            <w:proofErr w:type="spellEnd"/>
            <w:r w:rsidRPr="003E5807">
              <w:rPr>
                <w:rFonts w:asciiTheme="majorHAnsi" w:hAnsiTheme="majorHAnsi" w:cstheme="majorHAnsi"/>
                <w:i/>
                <w:iCs/>
                <w:color w:val="666666"/>
                <w:sz w:val="16"/>
                <w:szCs w:val="16"/>
                <w:bdr w:val="none" w:sz="0" w:space="0" w:color="auto" w:frame="1"/>
              </w:rPr>
              <w:t xml:space="preserve"> object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obj</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//method call</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trimString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Output: </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09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www.</w:t>
            </w:r>
            <w:r w:rsidRPr="003E5807">
              <w:rPr>
                <w:rFonts w:asciiTheme="majorHAnsi" w:hAnsiTheme="majorHAnsi" w:cstheme="majorHAnsi"/>
                <w:color w:val="006633"/>
                <w:sz w:val="16"/>
                <w:szCs w:val="16"/>
                <w:bdr w:val="none" w:sz="0" w:space="0" w:color="auto" w:frame="1"/>
              </w:rPr>
              <w:t>codesjava</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com</w:t>
            </w:r>
          </w:p>
        </w:tc>
      </w:tr>
    </w:tbl>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proofErr w:type="spellStart"/>
      <w:r w:rsidRPr="003E5807">
        <w:rPr>
          <w:rStyle w:val="Emphasis"/>
          <w:rFonts w:asciiTheme="majorHAnsi" w:hAnsiTheme="majorHAnsi" w:cstheme="majorHAnsi"/>
          <w:b/>
          <w:bCs/>
          <w:color w:val="222222"/>
          <w:sz w:val="16"/>
          <w:szCs w:val="16"/>
          <w:bdr w:val="none" w:sz="0" w:space="0" w:color="auto" w:frame="1"/>
        </w:rPr>
        <w:t>indexOf</w:t>
      </w:r>
      <w:proofErr w:type="spellEnd"/>
      <w:r w:rsidRPr="003E5807">
        <w:rPr>
          <w:rStyle w:val="Emphasis"/>
          <w:rFonts w:asciiTheme="majorHAnsi" w:hAnsiTheme="majorHAnsi" w:cstheme="majorHAnsi"/>
          <w:b/>
          <w:bCs/>
          <w:color w:val="222222"/>
          <w:sz w:val="16"/>
          <w:szCs w:val="16"/>
          <w:bdr w:val="none" w:sz="0" w:space="0" w:color="auto" w:frame="1"/>
        </w:rPr>
        <w:t>(String </w:t>
      </w:r>
      <w:proofErr w:type="spellStart"/>
      <w:r w:rsidRPr="003E5807">
        <w:rPr>
          <w:rStyle w:val="Emphasis"/>
          <w:rFonts w:asciiTheme="majorHAnsi" w:hAnsiTheme="majorHAnsi" w:cstheme="majorHAnsi"/>
          <w:b/>
          <w:bCs/>
          <w:color w:val="222222"/>
          <w:sz w:val="16"/>
          <w:szCs w:val="16"/>
          <w:bdr w:val="none" w:sz="0" w:space="0" w:color="auto" w:frame="1"/>
        </w:rPr>
        <w:t>str</w:t>
      </w:r>
      <w:proofErr w:type="spellEnd"/>
      <w:r w:rsidRPr="003E5807">
        <w:rPr>
          <w:rStyle w:val="Emphasis"/>
          <w:rFonts w:asciiTheme="majorHAnsi" w:hAnsiTheme="majorHAnsi" w:cstheme="majorHAnsi"/>
          <w:b/>
          <w:bCs/>
          <w:color w:val="222222"/>
          <w:sz w:val="16"/>
          <w:szCs w:val="16"/>
          <w:bdr w:val="none" w:sz="0" w:space="0" w:color="auto" w:frame="1"/>
        </w:rPr>
        <w:t>):</w:t>
      </w:r>
      <w:r w:rsidRPr="003E5807">
        <w:rPr>
          <w:rFonts w:asciiTheme="majorHAnsi" w:hAnsiTheme="majorHAnsi" w:cstheme="majorHAnsi"/>
          <w:color w:val="222222"/>
          <w:sz w:val="16"/>
          <w:szCs w:val="16"/>
        </w:rPr>
        <w:t> Returns the index of the first occurrence of the specified substring within this string.</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b/>
          <w:bCs/>
          <w:color w:val="222222"/>
          <w:sz w:val="16"/>
          <w:szCs w:val="16"/>
          <w:bdr w:val="none" w:sz="0" w:space="0" w:color="auto" w:frame="1"/>
        </w:rPr>
        <w:t>Syntax:</w:t>
      </w:r>
      <w:r w:rsidRPr="003E5807">
        <w:rPr>
          <w:rFonts w:asciiTheme="majorHAnsi" w:hAnsiTheme="majorHAnsi" w:cstheme="majorHAnsi"/>
          <w:color w:val="222222"/>
          <w:sz w:val="16"/>
          <w:szCs w:val="16"/>
        </w:rPr>
        <w:t>  </w:t>
      </w:r>
      <w:r w:rsidRPr="003E5807">
        <w:rPr>
          <w:rStyle w:val="Strong"/>
          <w:rFonts w:asciiTheme="majorHAnsi" w:hAnsiTheme="majorHAnsi" w:cstheme="majorHAnsi"/>
          <w:color w:val="222222"/>
          <w:sz w:val="16"/>
          <w:szCs w:val="16"/>
          <w:bdr w:val="none" w:sz="0" w:space="0" w:color="auto" w:frame="1"/>
        </w:rPr>
        <w:t>public </w:t>
      </w:r>
      <w:proofErr w:type="spellStart"/>
      <w:r w:rsidRPr="003E5807">
        <w:rPr>
          <w:rStyle w:val="Strong"/>
          <w:rFonts w:asciiTheme="majorHAnsi" w:hAnsiTheme="majorHAnsi" w:cstheme="majorHAnsi"/>
          <w:color w:val="222222"/>
          <w:sz w:val="16"/>
          <w:szCs w:val="16"/>
          <w:bdr w:val="none" w:sz="0" w:space="0" w:color="auto" w:frame="1"/>
        </w:rPr>
        <w:t>int</w:t>
      </w:r>
      <w:proofErr w:type="spellEnd"/>
      <w:r w:rsidRPr="003E5807">
        <w:rPr>
          <w:rStyle w:val="Strong"/>
          <w:rFonts w:asciiTheme="majorHAnsi" w:hAnsiTheme="majorHAnsi" w:cstheme="majorHAnsi"/>
          <w:color w:val="222222"/>
          <w:sz w:val="16"/>
          <w:szCs w:val="16"/>
          <w:bdr w:val="none" w:sz="0" w:space="0" w:color="auto" w:frame="1"/>
        </w:rPr>
        <w:t> </w:t>
      </w:r>
      <w:proofErr w:type="spellStart"/>
      <w:r w:rsidRPr="003E5807">
        <w:rPr>
          <w:rStyle w:val="Strong"/>
          <w:rFonts w:asciiTheme="majorHAnsi" w:hAnsiTheme="majorHAnsi" w:cstheme="majorHAnsi"/>
          <w:color w:val="222222"/>
          <w:sz w:val="16"/>
          <w:szCs w:val="16"/>
          <w:bdr w:val="none" w:sz="0" w:space="0" w:color="auto" w:frame="1"/>
        </w:rPr>
        <w:t>indexOf</w:t>
      </w:r>
      <w:proofErr w:type="spellEnd"/>
      <w:r w:rsidRPr="003E5807">
        <w:rPr>
          <w:rStyle w:val="Strong"/>
          <w:rFonts w:asciiTheme="majorHAnsi" w:hAnsiTheme="majorHAnsi" w:cstheme="majorHAnsi"/>
          <w:color w:val="222222"/>
          <w:sz w:val="16"/>
          <w:szCs w:val="16"/>
          <w:bdr w:val="none" w:sz="0" w:space="0" w:color="auto" w:frame="1"/>
        </w:rPr>
        <w:t>(String </w:t>
      </w:r>
      <w:proofErr w:type="spellStart"/>
      <w:r w:rsidRPr="003E5807">
        <w:rPr>
          <w:rStyle w:val="Strong"/>
          <w:rFonts w:asciiTheme="majorHAnsi" w:hAnsiTheme="majorHAnsi" w:cstheme="majorHAnsi"/>
          <w:color w:val="222222"/>
          <w:sz w:val="16"/>
          <w:szCs w:val="16"/>
          <w:bdr w:val="none" w:sz="0" w:space="0" w:color="auto" w:frame="1"/>
        </w:rPr>
        <w:t>str</w:t>
      </w:r>
      <w:proofErr w:type="spellEnd"/>
      <w:r w:rsidRPr="003E5807">
        <w:rPr>
          <w:rStyle w:val="Strong"/>
          <w:rFonts w:asciiTheme="majorHAnsi" w:hAnsiTheme="majorHAnsi" w:cstheme="majorHAnsi"/>
          <w:color w:val="222222"/>
          <w:sz w:val="16"/>
          <w:szCs w:val="16"/>
          <w:bdr w:val="none" w:sz="0" w:space="0" w:color="auto" w:frame="1"/>
        </w:rPr>
        <w:t>).</w:t>
      </w:r>
    </w:p>
    <w:p w:rsidR="008A14B3" w:rsidRPr="003E5807" w:rsidRDefault="008A14B3" w:rsidP="008A14B3">
      <w:pPr>
        <w:pStyle w:val="Heading5"/>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Note: If no such occurrence of substring within this string than it returns -1.</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proofErr w:type="spellStart"/>
      <w:r w:rsidRPr="003E5807">
        <w:rPr>
          <w:rStyle w:val="Emphasis"/>
          <w:rFonts w:asciiTheme="majorHAnsi" w:hAnsiTheme="majorHAnsi" w:cstheme="majorHAnsi"/>
          <w:b/>
          <w:bCs/>
          <w:color w:val="222222"/>
          <w:sz w:val="16"/>
          <w:szCs w:val="16"/>
          <w:bdr w:val="none" w:sz="0" w:space="0" w:color="auto" w:frame="1"/>
        </w:rPr>
        <w:t>lastIndexOf</w:t>
      </w:r>
      <w:proofErr w:type="spellEnd"/>
      <w:r w:rsidRPr="003E5807">
        <w:rPr>
          <w:rStyle w:val="Emphasis"/>
          <w:rFonts w:asciiTheme="majorHAnsi" w:hAnsiTheme="majorHAnsi" w:cstheme="majorHAnsi"/>
          <w:b/>
          <w:bCs/>
          <w:color w:val="222222"/>
          <w:sz w:val="16"/>
          <w:szCs w:val="16"/>
          <w:bdr w:val="none" w:sz="0" w:space="0" w:color="auto" w:frame="1"/>
        </w:rPr>
        <w:t>(String </w:t>
      </w:r>
      <w:proofErr w:type="spellStart"/>
      <w:r w:rsidRPr="003E5807">
        <w:rPr>
          <w:rStyle w:val="Emphasis"/>
          <w:rFonts w:asciiTheme="majorHAnsi" w:hAnsiTheme="majorHAnsi" w:cstheme="majorHAnsi"/>
          <w:b/>
          <w:bCs/>
          <w:color w:val="222222"/>
          <w:sz w:val="16"/>
          <w:szCs w:val="16"/>
          <w:bdr w:val="none" w:sz="0" w:space="0" w:color="auto" w:frame="1"/>
        </w:rPr>
        <w:t>str</w:t>
      </w:r>
      <w:proofErr w:type="spellEnd"/>
      <w:r w:rsidRPr="003E5807">
        <w:rPr>
          <w:rStyle w:val="Emphasis"/>
          <w:rFonts w:asciiTheme="majorHAnsi" w:hAnsiTheme="majorHAnsi" w:cstheme="majorHAnsi"/>
          <w:b/>
          <w:bCs/>
          <w:color w:val="222222"/>
          <w:sz w:val="16"/>
          <w:szCs w:val="16"/>
          <w:bdr w:val="none" w:sz="0" w:space="0" w:color="auto" w:frame="1"/>
        </w:rPr>
        <w:t>):</w:t>
      </w:r>
      <w:r w:rsidRPr="003E5807">
        <w:rPr>
          <w:rFonts w:asciiTheme="majorHAnsi" w:hAnsiTheme="majorHAnsi" w:cstheme="majorHAnsi"/>
          <w:color w:val="222222"/>
          <w:sz w:val="16"/>
          <w:szCs w:val="16"/>
        </w:rPr>
        <w:t> Returns the index of the last occurrence of the specified substring within this string.</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b/>
          <w:bCs/>
          <w:color w:val="222222"/>
          <w:sz w:val="16"/>
          <w:szCs w:val="16"/>
          <w:bdr w:val="none" w:sz="0" w:space="0" w:color="auto" w:frame="1"/>
        </w:rPr>
        <w:t>Syntax:</w:t>
      </w:r>
      <w:r w:rsidRPr="003E5807">
        <w:rPr>
          <w:rFonts w:asciiTheme="majorHAnsi" w:hAnsiTheme="majorHAnsi" w:cstheme="majorHAnsi"/>
          <w:color w:val="222222"/>
          <w:sz w:val="16"/>
          <w:szCs w:val="16"/>
        </w:rPr>
        <w:t> </w:t>
      </w:r>
      <w:r w:rsidRPr="003E5807">
        <w:rPr>
          <w:rStyle w:val="Strong"/>
          <w:rFonts w:asciiTheme="majorHAnsi" w:hAnsiTheme="majorHAnsi" w:cstheme="majorHAnsi"/>
          <w:color w:val="222222"/>
          <w:sz w:val="16"/>
          <w:szCs w:val="16"/>
          <w:bdr w:val="none" w:sz="0" w:space="0" w:color="auto" w:frame="1"/>
        </w:rPr>
        <w:t>public </w:t>
      </w:r>
      <w:proofErr w:type="spellStart"/>
      <w:r w:rsidRPr="003E5807">
        <w:rPr>
          <w:rStyle w:val="Strong"/>
          <w:rFonts w:asciiTheme="majorHAnsi" w:hAnsiTheme="majorHAnsi" w:cstheme="majorHAnsi"/>
          <w:color w:val="222222"/>
          <w:sz w:val="16"/>
          <w:szCs w:val="16"/>
          <w:bdr w:val="none" w:sz="0" w:space="0" w:color="auto" w:frame="1"/>
        </w:rPr>
        <w:t>int</w:t>
      </w:r>
      <w:proofErr w:type="spellEnd"/>
      <w:r w:rsidRPr="003E5807">
        <w:rPr>
          <w:rStyle w:val="Strong"/>
          <w:rFonts w:asciiTheme="majorHAnsi" w:hAnsiTheme="majorHAnsi" w:cstheme="majorHAnsi"/>
          <w:color w:val="222222"/>
          <w:sz w:val="16"/>
          <w:szCs w:val="16"/>
          <w:bdr w:val="none" w:sz="0" w:space="0" w:color="auto" w:frame="1"/>
        </w:rPr>
        <w:t> </w:t>
      </w:r>
      <w:proofErr w:type="spellStart"/>
      <w:r w:rsidRPr="003E5807">
        <w:rPr>
          <w:rStyle w:val="Strong"/>
          <w:rFonts w:asciiTheme="majorHAnsi" w:hAnsiTheme="majorHAnsi" w:cstheme="majorHAnsi"/>
          <w:color w:val="222222"/>
          <w:sz w:val="16"/>
          <w:szCs w:val="16"/>
          <w:bdr w:val="none" w:sz="0" w:space="0" w:color="auto" w:frame="1"/>
        </w:rPr>
        <w:t>lastIndexOf</w:t>
      </w:r>
      <w:proofErr w:type="spellEnd"/>
      <w:r w:rsidRPr="003E5807">
        <w:rPr>
          <w:rStyle w:val="Strong"/>
          <w:rFonts w:asciiTheme="majorHAnsi" w:hAnsiTheme="majorHAnsi" w:cstheme="majorHAnsi"/>
          <w:color w:val="222222"/>
          <w:sz w:val="16"/>
          <w:szCs w:val="16"/>
          <w:bdr w:val="none" w:sz="0" w:space="0" w:color="auto" w:frame="1"/>
        </w:rPr>
        <w:t>(String </w:t>
      </w:r>
      <w:proofErr w:type="spellStart"/>
      <w:r w:rsidRPr="003E5807">
        <w:rPr>
          <w:rStyle w:val="Strong"/>
          <w:rFonts w:asciiTheme="majorHAnsi" w:hAnsiTheme="majorHAnsi" w:cstheme="majorHAnsi"/>
          <w:color w:val="222222"/>
          <w:sz w:val="16"/>
          <w:szCs w:val="16"/>
          <w:bdr w:val="none" w:sz="0" w:space="0" w:color="auto" w:frame="1"/>
        </w:rPr>
        <w:t>str</w:t>
      </w:r>
      <w:proofErr w:type="spellEnd"/>
      <w:r w:rsidRPr="003E5807">
        <w:rPr>
          <w:rStyle w:val="Strong"/>
          <w:rFonts w:asciiTheme="majorHAnsi" w:hAnsiTheme="majorHAnsi" w:cstheme="majorHAnsi"/>
          <w:color w:val="222222"/>
          <w:sz w:val="16"/>
          <w:szCs w:val="16"/>
          <w:bdr w:val="none" w:sz="0" w:space="0" w:color="auto" w:frame="1"/>
        </w:rPr>
        <w:t>).</w:t>
      </w:r>
    </w:p>
    <w:p w:rsidR="008A14B3" w:rsidRPr="003E5807" w:rsidRDefault="008A14B3" w:rsidP="008A14B3">
      <w:pPr>
        <w:pStyle w:val="Heading5"/>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Note: If no such occurrence of substring within this string than it returns -1.</w:t>
      </w:r>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StringIndexTestExample.java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show the use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of </w:t>
            </w:r>
            <w:proofErr w:type="spellStart"/>
            <w:r w:rsidRPr="003E5807">
              <w:rPr>
                <w:rFonts w:asciiTheme="majorHAnsi" w:hAnsiTheme="majorHAnsi" w:cstheme="majorHAnsi"/>
                <w:b/>
                <w:bCs/>
                <w:i/>
                <w:iCs/>
                <w:color w:val="008000"/>
                <w:sz w:val="16"/>
                <w:szCs w:val="16"/>
                <w:bdr w:val="none" w:sz="0" w:space="0" w:color="auto" w:frame="1"/>
              </w:rPr>
              <w:t>indexOf</w:t>
            </w:r>
            <w:proofErr w:type="spellEnd"/>
            <w:r w:rsidRPr="003E5807">
              <w:rPr>
                <w:rFonts w:asciiTheme="majorHAnsi" w:hAnsiTheme="majorHAnsi" w:cstheme="majorHAnsi"/>
                <w:b/>
                <w:bCs/>
                <w:i/>
                <w:iCs/>
                <w:color w:val="008000"/>
                <w:sz w:val="16"/>
                <w:szCs w:val="16"/>
                <w:bdr w:val="none" w:sz="0" w:space="0" w:color="auto" w:frame="1"/>
              </w:rPr>
              <w:t xml:space="preserve"> and </w:t>
            </w:r>
            <w:proofErr w:type="spellStart"/>
            <w:r w:rsidRPr="003E5807">
              <w:rPr>
                <w:rFonts w:asciiTheme="majorHAnsi" w:hAnsiTheme="majorHAnsi" w:cstheme="majorHAnsi"/>
                <w:b/>
                <w:bCs/>
                <w:i/>
                <w:iCs/>
                <w:color w:val="008000"/>
                <w:sz w:val="16"/>
                <w:szCs w:val="16"/>
                <w:bdr w:val="none" w:sz="0" w:space="0" w:color="auto" w:frame="1"/>
              </w:rPr>
              <w:t>lastIndexOf</w:t>
            </w:r>
            <w:proofErr w:type="spellEnd"/>
            <w:r w:rsidRPr="003E5807">
              <w:rPr>
                <w:rFonts w:asciiTheme="majorHAnsi" w:hAnsiTheme="majorHAnsi" w:cstheme="majorHAnsi"/>
                <w:b/>
                <w:bCs/>
                <w:i/>
                <w:iCs/>
                <w:color w:val="008000"/>
                <w:sz w:val="16"/>
                <w:szCs w:val="16"/>
                <w:bdr w:val="none" w:sz="0" w:space="0" w:color="auto" w:frame="1"/>
              </w:rPr>
              <w:t>()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"www.codesjava.com"</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lastRenderedPageBreak/>
              <w:tab/>
              <w:t xml:space="preserve"> * This method is used to show the use of </w:t>
            </w:r>
            <w:proofErr w:type="spellStart"/>
            <w:r w:rsidRPr="003E5807">
              <w:rPr>
                <w:rFonts w:asciiTheme="majorHAnsi" w:hAnsiTheme="majorHAnsi" w:cstheme="majorHAnsi"/>
                <w:b/>
                <w:bCs/>
                <w:i/>
                <w:iCs/>
                <w:color w:val="008000"/>
                <w:sz w:val="16"/>
                <w:szCs w:val="16"/>
                <w:bdr w:val="none" w:sz="0" w:space="0" w:color="auto" w:frame="1"/>
              </w:rPr>
              <w:t>indexOf</w:t>
            </w:r>
            <w:proofErr w:type="spellEnd"/>
            <w:r w:rsidRPr="003E5807">
              <w:rPr>
                <w:rFonts w:asciiTheme="majorHAnsi" w:hAnsiTheme="majorHAnsi" w:cstheme="majorHAnsi"/>
                <w:b/>
                <w:bCs/>
                <w:i/>
                <w:iCs/>
                <w:color w:val="008000"/>
                <w:sz w:val="16"/>
                <w:szCs w:val="16"/>
                <w:bdr w:val="none" w:sz="0" w:space="0" w:color="auto" w:frame="1"/>
              </w:rPr>
              <w:t>()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indexOfTest</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proofErr w:type="spellStart"/>
            <w:r w:rsidRPr="003E5807">
              <w:rPr>
                <w:rFonts w:asciiTheme="majorHAnsi" w:hAnsiTheme="majorHAnsi" w:cstheme="majorHAnsi"/>
                <w:sz w:val="16"/>
                <w:szCs w:val="16"/>
              </w:rPr>
              <w:t>str.</w:t>
            </w:r>
            <w:r w:rsidRPr="003E5807">
              <w:rPr>
                <w:rFonts w:asciiTheme="majorHAnsi" w:hAnsiTheme="majorHAnsi" w:cstheme="majorHAnsi"/>
                <w:color w:val="006633"/>
                <w:sz w:val="16"/>
                <w:szCs w:val="16"/>
                <w:bdr w:val="none" w:sz="0" w:space="0" w:color="auto" w:frame="1"/>
              </w:rPr>
              <w:t>indexOf</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00FF"/>
                <w:sz w:val="16"/>
                <w:szCs w:val="16"/>
                <w:bdr w:val="none" w:sz="0" w:space="0" w:color="auto" w:frame="1"/>
              </w:rPr>
              <w:t>"o"</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This method is used to show the use of </w:t>
            </w:r>
            <w:proofErr w:type="spellStart"/>
            <w:r w:rsidRPr="003E5807">
              <w:rPr>
                <w:rFonts w:asciiTheme="majorHAnsi" w:hAnsiTheme="majorHAnsi" w:cstheme="majorHAnsi"/>
                <w:b/>
                <w:bCs/>
                <w:i/>
                <w:iCs/>
                <w:color w:val="008000"/>
                <w:sz w:val="16"/>
                <w:szCs w:val="16"/>
                <w:bdr w:val="none" w:sz="0" w:space="0" w:color="auto" w:frame="1"/>
              </w:rPr>
              <w:t>lastIndexOf</w:t>
            </w:r>
            <w:proofErr w:type="spellEnd"/>
            <w:r w:rsidRPr="003E5807">
              <w:rPr>
                <w:rFonts w:asciiTheme="majorHAnsi" w:hAnsiTheme="majorHAnsi" w:cstheme="majorHAnsi"/>
                <w:b/>
                <w:bCs/>
                <w:i/>
                <w:iCs/>
                <w:color w:val="008000"/>
                <w:sz w:val="16"/>
                <w:szCs w:val="16"/>
                <w:bdr w:val="none" w:sz="0" w:space="0" w:color="auto" w:frame="1"/>
              </w:rPr>
              <w:t>()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lastIndexOfTest</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proofErr w:type="spellStart"/>
            <w:r w:rsidRPr="003E5807">
              <w:rPr>
                <w:rFonts w:asciiTheme="majorHAnsi" w:hAnsiTheme="majorHAnsi" w:cstheme="majorHAnsi"/>
                <w:sz w:val="16"/>
                <w:szCs w:val="16"/>
              </w:rPr>
              <w:t>str.</w:t>
            </w:r>
            <w:r w:rsidRPr="003E5807">
              <w:rPr>
                <w:rFonts w:asciiTheme="majorHAnsi" w:hAnsiTheme="majorHAnsi" w:cstheme="majorHAnsi"/>
                <w:color w:val="006633"/>
                <w:sz w:val="16"/>
                <w:szCs w:val="16"/>
                <w:bdr w:val="none" w:sz="0" w:space="0" w:color="auto" w:frame="1"/>
              </w:rPr>
              <w:t>lastIndexOf</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00FF"/>
                <w:sz w:val="16"/>
                <w:szCs w:val="16"/>
                <w:bdr w:val="none" w:sz="0" w:space="0" w:color="auto" w:frame="1"/>
              </w:rPr>
              <w:t>"a"</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StringIndexTestExample</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//creating </w:t>
            </w:r>
            <w:proofErr w:type="spellStart"/>
            <w:r w:rsidRPr="003E5807">
              <w:rPr>
                <w:rFonts w:asciiTheme="majorHAnsi" w:hAnsiTheme="majorHAnsi" w:cstheme="majorHAnsi"/>
                <w:i/>
                <w:iCs/>
                <w:color w:val="666666"/>
                <w:sz w:val="16"/>
                <w:szCs w:val="16"/>
                <w:bdr w:val="none" w:sz="0" w:space="0" w:color="auto" w:frame="1"/>
              </w:rPr>
              <w:t>TestString</w:t>
            </w:r>
            <w:proofErr w:type="spellEnd"/>
            <w:r w:rsidRPr="003E5807">
              <w:rPr>
                <w:rFonts w:asciiTheme="majorHAnsi" w:hAnsiTheme="majorHAnsi" w:cstheme="majorHAnsi"/>
                <w:i/>
                <w:iCs/>
                <w:color w:val="666666"/>
                <w:sz w:val="16"/>
                <w:szCs w:val="16"/>
                <w:bdr w:val="none" w:sz="0" w:space="0" w:color="auto" w:frame="1"/>
              </w:rPr>
              <w:t xml:space="preserve"> object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obj</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//method call</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indexOfTest</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lastIndexOfTest</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lastRenderedPageBreak/>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09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CC66CC"/>
                <w:sz w:val="16"/>
                <w:szCs w:val="16"/>
                <w:bdr w:val="none" w:sz="0" w:space="0" w:color="auto" w:frame="1"/>
              </w:rPr>
              <w:t>5</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CC66CC"/>
                <w:sz w:val="16"/>
                <w:szCs w:val="16"/>
                <w:bdr w:val="none" w:sz="0" w:space="0" w:color="auto" w:frame="1"/>
              </w:rPr>
              <w:t>12</w:t>
            </w:r>
          </w:p>
        </w:tc>
      </w:tr>
    </w:tbl>
    <w:p w:rsidR="008A14B3" w:rsidRPr="003E5807" w:rsidRDefault="008A14B3" w:rsidP="008A14B3">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proofErr w:type="spellStart"/>
      <w:r w:rsidRPr="003E5807">
        <w:rPr>
          <w:rFonts w:asciiTheme="majorHAnsi" w:hAnsiTheme="majorHAnsi" w:cstheme="majorHAnsi"/>
          <w:color w:val="222222"/>
          <w:sz w:val="16"/>
          <w:szCs w:val="16"/>
        </w:rPr>
        <w:t>toString</w:t>
      </w:r>
      <w:proofErr w:type="spellEnd"/>
      <w:r w:rsidRPr="003E5807">
        <w:rPr>
          <w:rFonts w:asciiTheme="majorHAnsi" w:hAnsiTheme="majorHAnsi" w:cstheme="majorHAnsi"/>
          <w:color w:val="222222"/>
          <w:sz w:val="16"/>
          <w:szCs w:val="16"/>
        </w:rPr>
        <w:t>() method of Object class is used to provide string representation of an object.</w:t>
      </w:r>
    </w:p>
    <w:p w:rsidR="008A14B3" w:rsidRPr="003E5807" w:rsidRDefault="008A14B3" w:rsidP="008A14B3">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 xml:space="preserve">When </w:t>
      </w:r>
      <w:proofErr w:type="spellStart"/>
      <w:r w:rsidRPr="003E5807">
        <w:rPr>
          <w:rFonts w:asciiTheme="majorHAnsi" w:hAnsiTheme="majorHAnsi" w:cstheme="majorHAnsi"/>
          <w:color w:val="222222"/>
          <w:sz w:val="16"/>
          <w:szCs w:val="16"/>
        </w:rPr>
        <w:t>a</w:t>
      </w:r>
      <w:proofErr w:type="spellEnd"/>
      <w:r w:rsidRPr="003E5807">
        <w:rPr>
          <w:rFonts w:asciiTheme="majorHAnsi" w:hAnsiTheme="majorHAnsi" w:cstheme="majorHAnsi"/>
          <w:color w:val="222222"/>
          <w:sz w:val="16"/>
          <w:szCs w:val="16"/>
        </w:rPr>
        <w:t xml:space="preserve"> object is passed in print() method as an argument then compiler internally call </w:t>
      </w:r>
      <w:proofErr w:type="spellStart"/>
      <w:r w:rsidRPr="003E5807">
        <w:rPr>
          <w:rFonts w:asciiTheme="majorHAnsi" w:hAnsiTheme="majorHAnsi" w:cstheme="majorHAnsi"/>
          <w:color w:val="222222"/>
          <w:sz w:val="16"/>
          <w:szCs w:val="16"/>
        </w:rPr>
        <w:t>toString</w:t>
      </w:r>
      <w:proofErr w:type="spellEnd"/>
      <w:r w:rsidRPr="003E5807">
        <w:rPr>
          <w:rFonts w:asciiTheme="majorHAnsi" w:hAnsiTheme="majorHAnsi" w:cstheme="majorHAnsi"/>
          <w:color w:val="222222"/>
          <w:sz w:val="16"/>
          <w:szCs w:val="16"/>
        </w:rPr>
        <w:t xml:space="preserve">() method on the object. It returns object representation as </w:t>
      </w:r>
      <w:proofErr w:type="spellStart"/>
      <w:r w:rsidRPr="003E5807">
        <w:rPr>
          <w:rFonts w:asciiTheme="majorHAnsi" w:hAnsiTheme="majorHAnsi" w:cstheme="majorHAnsi"/>
          <w:color w:val="222222"/>
          <w:sz w:val="16"/>
          <w:szCs w:val="16"/>
        </w:rPr>
        <w:t>classname@hexadecimal</w:t>
      </w:r>
      <w:proofErr w:type="spellEnd"/>
      <w:r w:rsidRPr="003E5807">
        <w:rPr>
          <w:rFonts w:asciiTheme="majorHAnsi" w:hAnsiTheme="majorHAnsi" w:cstheme="majorHAnsi"/>
          <w:color w:val="222222"/>
          <w:sz w:val="16"/>
          <w:szCs w:val="16"/>
        </w:rPr>
        <w:t xml:space="preserve"> representation of hash code of the object.</w:t>
      </w:r>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ToStringExample1.java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show the use of </w:t>
            </w:r>
            <w:proofErr w:type="spellStart"/>
            <w:r w:rsidRPr="003E5807">
              <w:rPr>
                <w:rFonts w:asciiTheme="majorHAnsi" w:hAnsiTheme="majorHAnsi" w:cstheme="majorHAnsi"/>
                <w:b/>
                <w:bCs/>
                <w:i/>
                <w:iCs/>
                <w:color w:val="008000"/>
                <w:sz w:val="16"/>
                <w:szCs w:val="16"/>
                <w:bdr w:val="none" w:sz="0" w:space="0" w:color="auto" w:frame="1"/>
              </w:rPr>
              <w:t>toString</w:t>
            </w:r>
            <w:proofErr w:type="spellEnd"/>
            <w:r w:rsidRPr="003E5807">
              <w:rPr>
                <w:rFonts w:asciiTheme="majorHAnsi" w:hAnsiTheme="majorHAnsi" w:cstheme="majorHAnsi"/>
                <w:b/>
                <w:bCs/>
                <w:i/>
                <w:iCs/>
                <w:color w:val="008000"/>
                <w:sz w:val="16"/>
                <w:szCs w:val="16"/>
                <w:bdr w:val="none" w:sz="0" w:space="0" w:color="auto" w:frame="1"/>
              </w:rPr>
              <w:t xml:space="preserve"> method.</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Student</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name</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rollNo</w:t>
            </w:r>
            <w:proofErr w:type="spellEnd"/>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//constructor</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t>Student</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name, </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rollNo</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this</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name</w:t>
            </w:r>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name</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b/>
                <w:bCs/>
                <w:color w:val="000000"/>
                <w:sz w:val="16"/>
                <w:szCs w:val="16"/>
                <w:bdr w:val="none" w:sz="0" w:space="0" w:color="auto" w:frame="1"/>
              </w:rPr>
              <w:t>this</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rollNo</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rollNo</w:t>
            </w:r>
            <w:proofErr w:type="spellEnd"/>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ToStringExample1 </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//creating Student class object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t xml:space="preserve">Student stu1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Student</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00FF"/>
                <w:sz w:val="16"/>
                <w:szCs w:val="16"/>
                <w:bdr w:val="none" w:sz="0" w:space="0" w:color="auto" w:frame="1"/>
              </w:rPr>
              <w:t>"Sunil"</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"MCA/07/15"</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t xml:space="preserve">Student stu2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Student</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00FF"/>
                <w:sz w:val="16"/>
                <w:szCs w:val="16"/>
                <w:bdr w:val="none" w:sz="0" w:space="0" w:color="auto" w:frame="1"/>
              </w:rPr>
              <w:t>"Sandy"</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"MCA/07/19"</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t xml:space="preserve">Student stu3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Student</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00FF"/>
                <w:sz w:val="16"/>
                <w:szCs w:val="16"/>
                <w:bdr w:val="none" w:sz="0" w:space="0" w:color="auto" w:frame="1"/>
              </w:rPr>
              <w:t>"Roxy"</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"MCA/07/32"</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w:t>
            </w:r>
            <w:proofErr w:type="spellStart"/>
            <w:r w:rsidRPr="003E5807">
              <w:rPr>
                <w:rFonts w:asciiTheme="majorHAnsi" w:hAnsiTheme="majorHAnsi" w:cstheme="majorHAnsi"/>
                <w:i/>
                <w:iCs/>
                <w:color w:val="666666"/>
                <w:sz w:val="16"/>
                <w:szCs w:val="16"/>
                <w:bdr w:val="none" w:sz="0" w:space="0" w:color="auto" w:frame="1"/>
              </w:rPr>
              <w:t>println</w:t>
            </w:r>
            <w:proofErr w:type="spellEnd"/>
            <w:r w:rsidRPr="003E5807">
              <w:rPr>
                <w:rFonts w:asciiTheme="majorHAnsi" w:hAnsiTheme="majorHAnsi" w:cstheme="majorHAnsi"/>
                <w:i/>
                <w:iCs/>
                <w:color w:val="666666"/>
                <w:sz w:val="16"/>
                <w:szCs w:val="16"/>
                <w:bdr w:val="none" w:sz="0" w:space="0" w:color="auto" w:frame="1"/>
              </w:rPr>
              <w:t xml:space="preserve"> internally call </w:t>
            </w:r>
            <w:proofErr w:type="spellStart"/>
            <w:r w:rsidRPr="003E5807">
              <w:rPr>
                <w:rFonts w:asciiTheme="majorHAnsi" w:hAnsiTheme="majorHAnsi" w:cstheme="majorHAnsi"/>
                <w:i/>
                <w:iCs/>
                <w:color w:val="666666"/>
                <w:sz w:val="16"/>
                <w:szCs w:val="16"/>
                <w:bdr w:val="none" w:sz="0" w:space="0" w:color="auto" w:frame="1"/>
              </w:rPr>
              <w:t>toString</w:t>
            </w:r>
            <w:proofErr w:type="spellEnd"/>
            <w:r w:rsidRPr="003E5807">
              <w:rPr>
                <w:rFonts w:asciiTheme="majorHAnsi" w:hAnsiTheme="majorHAnsi" w:cstheme="majorHAnsi"/>
                <w:i/>
                <w:iCs/>
                <w:color w:val="666666"/>
                <w:sz w:val="16"/>
                <w:szCs w:val="16"/>
                <w:bdr w:val="none" w:sz="0" w:space="0" w:color="auto" w:frame="1"/>
              </w:rPr>
              <w:t xml:space="preserve"> method</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stu1</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stu2</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stu3</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09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lastRenderedPageBreak/>
              <w:t>com.</w:t>
            </w:r>
            <w:r w:rsidRPr="003E5807">
              <w:rPr>
                <w:rFonts w:asciiTheme="majorHAnsi" w:hAnsiTheme="majorHAnsi" w:cstheme="majorHAnsi"/>
                <w:color w:val="006633"/>
                <w:sz w:val="16"/>
                <w:szCs w:val="16"/>
                <w:bdr w:val="none" w:sz="0" w:space="0" w:color="auto" w:frame="1"/>
              </w:rPr>
              <w:t>javawithease</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business</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Student</w:t>
            </w:r>
            <w:r w:rsidRPr="003E5807">
              <w:rPr>
                <w:rFonts w:asciiTheme="majorHAnsi" w:hAnsiTheme="majorHAnsi" w:cstheme="majorHAnsi"/>
                <w:sz w:val="16"/>
                <w:szCs w:val="16"/>
              </w:rPr>
              <w:t>@1888759</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com.</w:t>
            </w:r>
            <w:r w:rsidRPr="003E5807">
              <w:rPr>
                <w:rFonts w:asciiTheme="majorHAnsi" w:hAnsiTheme="majorHAnsi" w:cstheme="majorHAnsi"/>
                <w:color w:val="006633"/>
                <w:sz w:val="16"/>
                <w:szCs w:val="16"/>
                <w:bdr w:val="none" w:sz="0" w:space="0" w:color="auto" w:frame="1"/>
              </w:rPr>
              <w:t>javawithease</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business</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Student</w:t>
            </w:r>
            <w:r w:rsidRPr="003E5807">
              <w:rPr>
                <w:rFonts w:asciiTheme="majorHAnsi" w:hAnsiTheme="majorHAnsi" w:cstheme="majorHAnsi"/>
                <w:sz w:val="16"/>
                <w:szCs w:val="16"/>
              </w:rPr>
              <w:t>@6e1408</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com.</w:t>
            </w:r>
            <w:r w:rsidRPr="003E5807">
              <w:rPr>
                <w:rFonts w:asciiTheme="majorHAnsi" w:hAnsiTheme="majorHAnsi" w:cstheme="majorHAnsi"/>
                <w:color w:val="006633"/>
                <w:sz w:val="16"/>
                <w:szCs w:val="16"/>
                <w:bdr w:val="none" w:sz="0" w:space="0" w:color="auto" w:frame="1"/>
              </w:rPr>
              <w:t>javawithease</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business</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Student</w:t>
            </w:r>
            <w:r w:rsidRPr="003E5807">
              <w:rPr>
                <w:rFonts w:asciiTheme="majorHAnsi" w:hAnsiTheme="majorHAnsi" w:cstheme="majorHAnsi"/>
                <w:sz w:val="16"/>
                <w:szCs w:val="16"/>
              </w:rPr>
              <w:t>@e53108</w:t>
            </w:r>
          </w:p>
        </w:tc>
      </w:tr>
    </w:tbl>
    <w:p w:rsidR="008A14B3" w:rsidRPr="003E5807" w:rsidRDefault="008A14B3" w:rsidP="008A14B3">
      <w:pPr>
        <w:pStyle w:val="Heading1"/>
        <w:spacing w:before="0"/>
        <w:textAlignment w:val="baseline"/>
        <w:rPr>
          <w:rFonts w:cstheme="majorHAnsi"/>
          <w:color w:val="333333"/>
          <w:sz w:val="16"/>
          <w:szCs w:val="16"/>
        </w:rPr>
      </w:pPr>
      <w:hyperlink r:id="rId9" w:history="1">
        <w:r w:rsidRPr="003E5807">
          <w:rPr>
            <w:rStyle w:val="Hyperlink"/>
            <w:rFonts w:cstheme="majorHAnsi"/>
            <w:color w:val="333333"/>
            <w:sz w:val="16"/>
            <w:szCs w:val="16"/>
            <w:bdr w:val="none" w:sz="0" w:space="0" w:color="auto" w:frame="1"/>
          </w:rPr>
          <w:t>How To Write Immutable Class In Java</w:t>
        </w:r>
      </w:hyperlink>
    </w:p>
    <w:p w:rsidR="008A14B3" w:rsidRPr="003E5807" w:rsidRDefault="008A14B3" w:rsidP="008A14B3">
      <w:pPr>
        <w:shd w:val="clear" w:color="auto" w:fill="FFFFFF"/>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All wrapper classes and String class are immutable classes.</w:t>
      </w:r>
    </w:p>
    <w:p w:rsidR="008A14B3" w:rsidRPr="003E5807" w:rsidRDefault="008A14B3" w:rsidP="008A14B3">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You can write your own immutable class, when creating immutable class just keep in mind that after creating an object of this class object can’t be modified. Any change in existing object result into new object.</w:t>
      </w:r>
    </w:p>
    <w:p w:rsidR="008A14B3" w:rsidRPr="003E5807" w:rsidRDefault="008A14B3" w:rsidP="008A14B3">
      <w:pPr>
        <w:numPr>
          <w:ilvl w:val="0"/>
          <w:numId w:val="2"/>
        </w:numPr>
        <w:shd w:val="clear" w:color="auto" w:fill="FFFFFF"/>
        <w:spacing w:after="0" w:line="240" w:lineRule="auto"/>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Make final class so that it cannot inherit.</w:t>
      </w:r>
    </w:p>
    <w:p w:rsidR="008A14B3" w:rsidRPr="003E5807" w:rsidRDefault="008A14B3" w:rsidP="008A14B3">
      <w:pPr>
        <w:numPr>
          <w:ilvl w:val="0"/>
          <w:numId w:val="2"/>
        </w:numPr>
        <w:shd w:val="clear" w:color="auto" w:fill="FFFFFF"/>
        <w:spacing w:after="0" w:line="240" w:lineRule="auto"/>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Object state is made up of its properties, declare all properties final. So that its properties value will remain constant.</w:t>
      </w:r>
    </w:p>
    <w:p w:rsidR="008A14B3" w:rsidRPr="003E5807" w:rsidRDefault="008A14B3" w:rsidP="008A14B3">
      <w:pPr>
        <w:numPr>
          <w:ilvl w:val="0"/>
          <w:numId w:val="2"/>
        </w:numPr>
        <w:shd w:val="clear" w:color="auto" w:fill="FFFFFF"/>
        <w:spacing w:after="0" w:line="240" w:lineRule="auto"/>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Object properties value can be set using setter methods, so only define getter methods for all properties.</w:t>
      </w:r>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ImmutableClassExample.java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create </w:t>
            </w:r>
            <w:proofErr w:type="spellStart"/>
            <w:r w:rsidRPr="003E5807">
              <w:rPr>
                <w:rFonts w:asciiTheme="majorHAnsi" w:hAnsiTheme="majorHAnsi" w:cstheme="majorHAnsi"/>
                <w:b/>
                <w:bCs/>
                <w:i/>
                <w:iCs/>
                <w:color w:val="008000"/>
                <w:sz w:val="16"/>
                <w:szCs w:val="16"/>
                <w:bdr w:val="none" w:sz="0" w:space="0" w:color="auto" w:frame="1"/>
              </w:rPr>
              <w:t>a</w:t>
            </w:r>
            <w:proofErr w:type="spellEnd"/>
            <w:r w:rsidRPr="003E5807">
              <w:rPr>
                <w:rFonts w:asciiTheme="majorHAnsi" w:hAnsiTheme="majorHAnsi" w:cstheme="majorHAnsi"/>
                <w:b/>
                <w:bCs/>
                <w:i/>
                <w:iCs/>
                <w:color w:val="008000"/>
                <w:sz w:val="16"/>
                <w:szCs w:val="16"/>
                <w:bdr w:val="none" w:sz="0" w:space="0" w:color="auto" w:frame="1"/>
              </w:rPr>
              <w:t xml:space="preserve"> immutable class.</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final</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Student</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//declare all properties final.</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final</w:t>
            </w:r>
            <w:r w:rsidRPr="003E5807">
              <w:rPr>
                <w:rFonts w:asciiTheme="majorHAnsi" w:hAnsiTheme="majorHAnsi" w:cstheme="majorHAnsi"/>
                <w:sz w:val="16"/>
                <w:szCs w:val="16"/>
              </w:rPr>
              <w:t xml:space="preserve"> </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rollNo</w:t>
            </w:r>
            <w:proofErr w:type="spellEnd"/>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ab/>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Student</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rollNo</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b/>
                <w:bCs/>
                <w:color w:val="000000"/>
                <w:sz w:val="16"/>
                <w:szCs w:val="16"/>
                <w:bdr w:val="none" w:sz="0" w:space="0" w:color="auto" w:frame="1"/>
              </w:rPr>
              <w:t>this</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rollNo</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rollNo</w:t>
            </w:r>
            <w:proofErr w:type="spellEnd"/>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//only create getter method.</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getRollNo</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return</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rollNo</w:t>
            </w:r>
            <w:proofErr w:type="spellEnd"/>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ImmutableClassExample</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//creating Student object.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t xml:space="preserve">Student </w:t>
            </w:r>
            <w:proofErr w:type="spellStart"/>
            <w:r w:rsidRPr="003E5807">
              <w:rPr>
                <w:rFonts w:asciiTheme="majorHAnsi" w:hAnsiTheme="majorHAnsi" w:cstheme="majorHAnsi"/>
                <w:sz w:val="16"/>
                <w:szCs w:val="16"/>
              </w:rPr>
              <w:t>obj</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Student</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00FF"/>
                <w:sz w:val="16"/>
                <w:szCs w:val="16"/>
                <w:bdr w:val="none" w:sz="0" w:space="0" w:color="auto" w:frame="1"/>
              </w:rPr>
              <w:t>"MCA/07/06"</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getRollNo</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Output:</w:t>
      </w:r>
    </w:p>
    <w:tbl>
      <w:tblPr>
        <w:tblW w:w="13020" w:type="dxa"/>
        <w:tblCellSpacing w:w="15" w:type="dxa"/>
        <w:tblCellMar>
          <w:top w:w="15" w:type="dxa"/>
          <w:left w:w="15" w:type="dxa"/>
          <w:bottom w:w="15" w:type="dxa"/>
          <w:right w:w="15" w:type="dxa"/>
        </w:tblCellMar>
        <w:tblLook w:val="04A0" w:firstRow="1" w:lastRow="0" w:firstColumn="1" w:lastColumn="0" w:noHBand="0" w:noVBand="1"/>
      </w:tblPr>
      <w:tblGrid>
        <w:gridCol w:w="13020"/>
      </w:tblGrid>
      <w:tr w:rsidR="008A14B3" w:rsidRPr="003E5807" w:rsidTr="008A14B3">
        <w:trPr>
          <w:tblCellSpacing w:w="15" w:type="dxa"/>
        </w:trPr>
        <w:tc>
          <w:tcPr>
            <w:tcW w:w="13020"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MCA</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07</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06</w:t>
            </w:r>
          </w:p>
        </w:tc>
      </w:tr>
    </w:tbl>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hyperlink r:id="rId10" w:history="1">
        <w:r w:rsidRPr="003E5807">
          <w:rPr>
            <w:rStyle w:val="Hyperlink"/>
            <w:rFonts w:asciiTheme="majorHAnsi" w:hAnsiTheme="majorHAnsi" w:cstheme="majorHAnsi"/>
            <w:b/>
            <w:bCs/>
            <w:i/>
            <w:iCs/>
            <w:color w:val="0A4B06"/>
            <w:sz w:val="16"/>
            <w:szCs w:val="16"/>
            <w:bdr w:val="none" w:sz="0" w:space="0" w:color="auto" w:frame="1"/>
          </w:rPr>
          <w:t>Download this example.</w:t>
        </w:r>
      </w:hyperlink>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Advantages/Benefits of immutable class.</w:t>
      </w:r>
    </w:p>
    <w:p w:rsidR="008A14B3" w:rsidRPr="003E5807" w:rsidRDefault="008A14B3" w:rsidP="008A14B3">
      <w:pPr>
        <w:numPr>
          <w:ilvl w:val="0"/>
          <w:numId w:val="3"/>
        </w:numPr>
        <w:shd w:val="clear" w:color="auto" w:fill="FFFFFF"/>
        <w:spacing w:after="0" w:line="240" w:lineRule="auto"/>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Objects are thread safe by default.</w:t>
      </w:r>
    </w:p>
    <w:p w:rsidR="008A14B3" w:rsidRPr="003E5807" w:rsidRDefault="008A14B3" w:rsidP="008A14B3">
      <w:pPr>
        <w:numPr>
          <w:ilvl w:val="0"/>
          <w:numId w:val="3"/>
        </w:numPr>
        <w:shd w:val="clear" w:color="auto" w:fill="FFFFFF"/>
        <w:spacing w:after="0" w:line="240" w:lineRule="auto"/>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No need to synchronize immutable objects explicitly.</w:t>
      </w:r>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Disadvantages of immutable classes.</w:t>
      </w:r>
    </w:p>
    <w:p w:rsidR="008A14B3" w:rsidRPr="003E5807" w:rsidRDefault="008A14B3" w:rsidP="008A14B3">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As discussed any change in immutable object result into a new object, hence result in unnecessary garbage.</w:t>
      </w:r>
      <w:r w:rsidRPr="003E5807">
        <w:rPr>
          <w:rFonts w:asciiTheme="majorHAnsi" w:hAnsiTheme="majorHAnsi" w:cstheme="majorHAnsi"/>
          <w:color w:val="222222"/>
          <w:sz w:val="16"/>
          <w:szCs w:val="16"/>
        </w:rPr>
        <w:br/>
        <w:t> </w:t>
      </w:r>
    </w:p>
    <w:p w:rsidR="008A14B3" w:rsidRPr="003E5807" w:rsidRDefault="008A14B3" w:rsidP="008A14B3">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Substring is a string that is part of a longer string. String class provides the following methods to get a substring from a string.</w:t>
      </w:r>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b/>
          <w:bCs/>
          <w:i/>
          <w:iCs/>
          <w:color w:val="222222"/>
          <w:sz w:val="16"/>
          <w:szCs w:val="16"/>
          <w:bdr w:val="none" w:sz="0" w:space="0" w:color="auto" w:frame="1"/>
        </w:rPr>
        <w:t>1. public String substring(</w:t>
      </w:r>
      <w:proofErr w:type="spellStart"/>
      <w:r w:rsidRPr="003E5807">
        <w:rPr>
          <w:rStyle w:val="Strong"/>
          <w:rFonts w:asciiTheme="majorHAnsi" w:hAnsiTheme="majorHAnsi" w:cstheme="majorHAnsi"/>
          <w:b/>
          <w:bCs/>
          <w:i/>
          <w:iCs/>
          <w:color w:val="222222"/>
          <w:sz w:val="16"/>
          <w:szCs w:val="16"/>
          <w:bdr w:val="none" w:sz="0" w:space="0" w:color="auto" w:frame="1"/>
        </w:rPr>
        <w:t>int</w:t>
      </w:r>
      <w:proofErr w:type="spellEnd"/>
      <w:r w:rsidRPr="003E5807">
        <w:rPr>
          <w:rStyle w:val="Strong"/>
          <w:rFonts w:asciiTheme="majorHAnsi" w:hAnsiTheme="majorHAnsi" w:cstheme="majorHAnsi"/>
          <w:b/>
          <w:bCs/>
          <w:i/>
          <w:iCs/>
          <w:color w:val="222222"/>
          <w:sz w:val="16"/>
          <w:szCs w:val="16"/>
          <w:bdr w:val="none" w:sz="0" w:space="0" w:color="auto" w:frame="1"/>
        </w:rPr>
        <w:t xml:space="preserve"> </w:t>
      </w:r>
      <w:proofErr w:type="spellStart"/>
      <w:r w:rsidRPr="003E5807">
        <w:rPr>
          <w:rStyle w:val="Strong"/>
          <w:rFonts w:asciiTheme="majorHAnsi" w:hAnsiTheme="majorHAnsi" w:cstheme="majorHAnsi"/>
          <w:b/>
          <w:bCs/>
          <w:i/>
          <w:iCs/>
          <w:color w:val="222222"/>
          <w:sz w:val="16"/>
          <w:szCs w:val="16"/>
          <w:bdr w:val="none" w:sz="0" w:space="0" w:color="auto" w:frame="1"/>
        </w:rPr>
        <w:t>startIndex</w:t>
      </w:r>
      <w:proofErr w:type="spellEnd"/>
      <w:r w:rsidRPr="003E5807">
        <w:rPr>
          <w:rStyle w:val="Strong"/>
          <w:rFonts w:asciiTheme="majorHAnsi" w:hAnsiTheme="majorHAnsi" w:cstheme="majorHAnsi"/>
          <w:b/>
          <w:bCs/>
          <w:i/>
          <w:iCs/>
          <w:color w:val="222222"/>
          <w:sz w:val="16"/>
          <w:szCs w:val="16"/>
          <w:bdr w:val="none" w:sz="0" w:space="0" w:color="auto" w:frame="1"/>
        </w:rPr>
        <w:t>):</w:t>
      </w:r>
    </w:p>
    <w:p w:rsidR="008A14B3" w:rsidRPr="003E5807" w:rsidRDefault="008A14B3" w:rsidP="008A14B3">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 xml:space="preserve">Returns a new string which start from a specified string and extends to the end of this string.  It will throw </w:t>
      </w:r>
      <w:proofErr w:type="spellStart"/>
      <w:r w:rsidRPr="003E5807">
        <w:rPr>
          <w:rFonts w:asciiTheme="majorHAnsi" w:hAnsiTheme="majorHAnsi" w:cstheme="majorHAnsi"/>
          <w:color w:val="222222"/>
          <w:sz w:val="16"/>
          <w:szCs w:val="16"/>
        </w:rPr>
        <w:t>IndexOutOfBoundsException</w:t>
      </w:r>
      <w:proofErr w:type="spellEnd"/>
      <w:r w:rsidRPr="003E5807">
        <w:rPr>
          <w:rFonts w:asciiTheme="majorHAnsi" w:hAnsiTheme="majorHAnsi" w:cstheme="majorHAnsi"/>
          <w:color w:val="222222"/>
          <w:sz w:val="16"/>
          <w:szCs w:val="16"/>
        </w:rPr>
        <w:t xml:space="preserve"> – if </w:t>
      </w:r>
      <w:proofErr w:type="spellStart"/>
      <w:r w:rsidRPr="003E5807">
        <w:rPr>
          <w:rFonts w:asciiTheme="majorHAnsi" w:hAnsiTheme="majorHAnsi" w:cstheme="majorHAnsi"/>
          <w:color w:val="222222"/>
          <w:sz w:val="16"/>
          <w:szCs w:val="16"/>
        </w:rPr>
        <w:t>startIndex</w:t>
      </w:r>
      <w:proofErr w:type="spellEnd"/>
      <w:r w:rsidRPr="003E5807">
        <w:rPr>
          <w:rFonts w:asciiTheme="majorHAnsi" w:hAnsiTheme="majorHAnsi" w:cstheme="majorHAnsi"/>
          <w:color w:val="222222"/>
          <w:sz w:val="16"/>
          <w:szCs w:val="16"/>
        </w:rPr>
        <w:t xml:space="preserve"> is negative or larger than the length of this String object.</w:t>
      </w:r>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SubStringExample1.java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show the use of substring(</w:t>
            </w:r>
            <w:proofErr w:type="spellStart"/>
            <w:r w:rsidRPr="003E5807">
              <w:rPr>
                <w:rFonts w:asciiTheme="majorHAnsi" w:hAnsiTheme="majorHAnsi" w:cstheme="majorHAnsi"/>
                <w:b/>
                <w:bCs/>
                <w:i/>
                <w:iCs/>
                <w:color w:val="008000"/>
                <w:sz w:val="16"/>
                <w:szCs w:val="16"/>
                <w:bdr w:val="none" w:sz="0" w:space="0" w:color="auto" w:frame="1"/>
              </w:rPr>
              <w:t>int</w:t>
            </w:r>
            <w:proofErr w:type="spellEnd"/>
            <w:r w:rsidRPr="003E5807">
              <w:rPr>
                <w:rFonts w:asciiTheme="majorHAnsi" w:hAnsiTheme="majorHAnsi" w:cstheme="majorHAnsi"/>
                <w:b/>
                <w:bCs/>
                <w:i/>
                <w:iCs/>
                <w:color w:val="008000"/>
                <w:sz w:val="16"/>
                <w:szCs w:val="16"/>
                <w:bdr w:val="none" w:sz="0" w:space="0" w:color="auto" w:frame="1"/>
              </w:rPr>
              <w:t xml:space="preserve"> </w:t>
            </w:r>
            <w:proofErr w:type="spellStart"/>
            <w:r w:rsidRPr="003E5807">
              <w:rPr>
                <w:rFonts w:asciiTheme="majorHAnsi" w:hAnsiTheme="majorHAnsi" w:cstheme="majorHAnsi"/>
                <w:b/>
                <w:bCs/>
                <w:i/>
                <w:iCs/>
                <w:color w:val="008000"/>
                <w:sz w:val="16"/>
                <w:szCs w:val="16"/>
                <w:bdr w:val="none" w:sz="0" w:space="0" w:color="auto" w:frame="1"/>
              </w:rPr>
              <w:t>startIndex</w:t>
            </w:r>
            <w:proofErr w:type="spellEnd"/>
            <w:r w:rsidRPr="003E5807">
              <w:rPr>
                <w:rFonts w:asciiTheme="majorHAnsi" w:hAnsiTheme="majorHAnsi" w:cstheme="majorHAnsi"/>
                <w:b/>
                <w:bCs/>
                <w:i/>
                <w:iCs/>
                <w:color w:val="008000"/>
                <w:sz w:val="16"/>
                <w:szCs w:val="16"/>
                <w:bdr w:val="none" w:sz="0" w:space="0" w:color="auto" w:frame="1"/>
              </w:rPr>
              <w:t xml:space="preserve">)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method to get substrings of a given string.</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 xml:space="preserve">"Hello </w:t>
            </w:r>
            <w:proofErr w:type="spellStart"/>
            <w:r w:rsidRPr="003E5807">
              <w:rPr>
                <w:rFonts w:asciiTheme="majorHAnsi" w:hAnsiTheme="majorHAnsi" w:cstheme="majorHAnsi"/>
                <w:color w:val="0000FF"/>
                <w:sz w:val="16"/>
                <w:szCs w:val="16"/>
                <w:bdr w:val="none" w:sz="0" w:space="0" w:color="auto" w:frame="1"/>
              </w:rPr>
              <w:t>codesjava</w:t>
            </w:r>
            <w:proofErr w:type="spellEnd"/>
            <w:r w:rsidRPr="003E5807">
              <w:rPr>
                <w:rFonts w:asciiTheme="majorHAnsi" w:hAnsiTheme="majorHAnsi" w:cstheme="majorHAnsi"/>
                <w:color w:val="0000FF"/>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lastRenderedPageBreak/>
              <w:t>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This method is used to get substrings of a given string.</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showSubString</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proofErr w:type="spellStart"/>
            <w:r w:rsidRPr="003E5807">
              <w:rPr>
                <w:rFonts w:asciiTheme="majorHAnsi" w:hAnsiTheme="majorHAnsi" w:cstheme="majorHAnsi"/>
                <w:sz w:val="16"/>
                <w:szCs w:val="16"/>
              </w:rPr>
              <w:t>str.</w:t>
            </w:r>
            <w:r w:rsidRPr="003E5807">
              <w:rPr>
                <w:rFonts w:asciiTheme="majorHAnsi" w:hAnsiTheme="majorHAnsi" w:cstheme="majorHAnsi"/>
                <w:color w:val="006633"/>
                <w:sz w:val="16"/>
                <w:szCs w:val="16"/>
                <w:bdr w:val="none" w:sz="0" w:space="0" w:color="auto" w:frame="1"/>
              </w:rPr>
              <w:t>substring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CC66CC"/>
                <w:sz w:val="16"/>
                <w:szCs w:val="16"/>
                <w:bdr w:val="none" w:sz="0" w:space="0" w:color="auto" w:frame="1"/>
              </w:rPr>
              <w:t>6</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SubStringExample1 </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//creating </w:t>
            </w:r>
            <w:proofErr w:type="spellStart"/>
            <w:r w:rsidRPr="003E5807">
              <w:rPr>
                <w:rFonts w:asciiTheme="majorHAnsi" w:hAnsiTheme="majorHAnsi" w:cstheme="majorHAnsi"/>
                <w:i/>
                <w:iCs/>
                <w:color w:val="666666"/>
                <w:sz w:val="16"/>
                <w:szCs w:val="16"/>
                <w:bdr w:val="none" w:sz="0" w:space="0" w:color="auto" w:frame="1"/>
              </w:rPr>
              <w:t>TestString</w:t>
            </w:r>
            <w:proofErr w:type="spellEnd"/>
            <w:r w:rsidRPr="003E5807">
              <w:rPr>
                <w:rFonts w:asciiTheme="majorHAnsi" w:hAnsiTheme="majorHAnsi" w:cstheme="majorHAnsi"/>
                <w:i/>
                <w:iCs/>
                <w:color w:val="666666"/>
                <w:sz w:val="16"/>
                <w:szCs w:val="16"/>
                <w:bdr w:val="none" w:sz="0" w:space="0" w:color="auto" w:frame="1"/>
              </w:rPr>
              <w:t xml:space="preserve"> object.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obj</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//method call</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showSubString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lastRenderedPageBreak/>
        <w:t>Output:</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sz w:val="16"/>
                <w:szCs w:val="16"/>
              </w:rPr>
            </w:pPr>
            <w:proofErr w:type="spellStart"/>
            <w:r w:rsidRPr="003E5807">
              <w:rPr>
                <w:rFonts w:asciiTheme="majorHAnsi" w:hAnsiTheme="majorHAnsi" w:cstheme="majorHAnsi"/>
                <w:sz w:val="16"/>
                <w:szCs w:val="16"/>
              </w:rPr>
              <w:t>codesjava</w:t>
            </w:r>
            <w:proofErr w:type="spellEnd"/>
          </w:p>
        </w:tc>
      </w:tr>
    </w:tbl>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hyperlink r:id="rId11" w:history="1">
        <w:r w:rsidRPr="003E5807">
          <w:rPr>
            <w:rStyle w:val="Hyperlink"/>
            <w:rFonts w:asciiTheme="majorHAnsi" w:hAnsiTheme="majorHAnsi" w:cstheme="majorHAnsi"/>
            <w:b/>
            <w:bCs/>
            <w:i/>
            <w:iCs/>
            <w:color w:val="0A4B06"/>
            <w:sz w:val="16"/>
            <w:szCs w:val="16"/>
            <w:u w:val="none"/>
            <w:bdr w:val="none" w:sz="0" w:space="0" w:color="auto" w:frame="1"/>
          </w:rPr>
          <w:t>Download this example.</w:t>
        </w:r>
      </w:hyperlink>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b/>
          <w:bCs/>
          <w:i/>
          <w:iCs/>
          <w:color w:val="222222"/>
          <w:sz w:val="16"/>
          <w:szCs w:val="16"/>
          <w:bdr w:val="none" w:sz="0" w:space="0" w:color="auto" w:frame="1"/>
        </w:rPr>
        <w:t>2. public String substring(</w:t>
      </w:r>
      <w:proofErr w:type="spellStart"/>
      <w:r w:rsidRPr="003E5807">
        <w:rPr>
          <w:rStyle w:val="Strong"/>
          <w:rFonts w:asciiTheme="majorHAnsi" w:hAnsiTheme="majorHAnsi" w:cstheme="majorHAnsi"/>
          <w:b/>
          <w:bCs/>
          <w:i/>
          <w:iCs/>
          <w:color w:val="222222"/>
          <w:sz w:val="16"/>
          <w:szCs w:val="16"/>
          <w:bdr w:val="none" w:sz="0" w:space="0" w:color="auto" w:frame="1"/>
        </w:rPr>
        <w:t>int</w:t>
      </w:r>
      <w:proofErr w:type="spellEnd"/>
      <w:r w:rsidRPr="003E5807">
        <w:rPr>
          <w:rStyle w:val="Strong"/>
          <w:rFonts w:asciiTheme="majorHAnsi" w:hAnsiTheme="majorHAnsi" w:cstheme="majorHAnsi"/>
          <w:b/>
          <w:bCs/>
          <w:i/>
          <w:iCs/>
          <w:color w:val="222222"/>
          <w:sz w:val="16"/>
          <w:szCs w:val="16"/>
          <w:bdr w:val="none" w:sz="0" w:space="0" w:color="auto" w:frame="1"/>
        </w:rPr>
        <w:t xml:space="preserve"> </w:t>
      </w:r>
      <w:proofErr w:type="spellStart"/>
      <w:r w:rsidRPr="003E5807">
        <w:rPr>
          <w:rStyle w:val="Strong"/>
          <w:rFonts w:asciiTheme="majorHAnsi" w:hAnsiTheme="majorHAnsi" w:cstheme="majorHAnsi"/>
          <w:b/>
          <w:bCs/>
          <w:i/>
          <w:iCs/>
          <w:color w:val="222222"/>
          <w:sz w:val="16"/>
          <w:szCs w:val="16"/>
          <w:bdr w:val="none" w:sz="0" w:space="0" w:color="auto" w:frame="1"/>
        </w:rPr>
        <w:t>startIndex</w:t>
      </w:r>
      <w:proofErr w:type="spellEnd"/>
      <w:r w:rsidRPr="003E5807">
        <w:rPr>
          <w:rStyle w:val="Strong"/>
          <w:rFonts w:asciiTheme="majorHAnsi" w:hAnsiTheme="majorHAnsi" w:cstheme="majorHAnsi"/>
          <w:b/>
          <w:bCs/>
          <w:i/>
          <w:iCs/>
          <w:color w:val="222222"/>
          <w:sz w:val="16"/>
          <w:szCs w:val="16"/>
          <w:bdr w:val="none" w:sz="0" w:space="0" w:color="auto" w:frame="1"/>
        </w:rPr>
        <w:t xml:space="preserve">, </w:t>
      </w:r>
      <w:proofErr w:type="spellStart"/>
      <w:r w:rsidRPr="003E5807">
        <w:rPr>
          <w:rStyle w:val="Strong"/>
          <w:rFonts w:asciiTheme="majorHAnsi" w:hAnsiTheme="majorHAnsi" w:cstheme="majorHAnsi"/>
          <w:b/>
          <w:bCs/>
          <w:i/>
          <w:iCs/>
          <w:color w:val="222222"/>
          <w:sz w:val="16"/>
          <w:szCs w:val="16"/>
          <w:bdr w:val="none" w:sz="0" w:space="0" w:color="auto" w:frame="1"/>
        </w:rPr>
        <w:t>int</w:t>
      </w:r>
      <w:proofErr w:type="spellEnd"/>
      <w:r w:rsidRPr="003E5807">
        <w:rPr>
          <w:rStyle w:val="Strong"/>
          <w:rFonts w:asciiTheme="majorHAnsi" w:hAnsiTheme="majorHAnsi" w:cstheme="majorHAnsi"/>
          <w:b/>
          <w:bCs/>
          <w:i/>
          <w:iCs/>
          <w:color w:val="222222"/>
          <w:sz w:val="16"/>
          <w:szCs w:val="16"/>
          <w:bdr w:val="none" w:sz="0" w:space="0" w:color="auto" w:frame="1"/>
        </w:rPr>
        <w:t xml:space="preserve"> </w:t>
      </w:r>
      <w:proofErr w:type="spellStart"/>
      <w:r w:rsidRPr="003E5807">
        <w:rPr>
          <w:rStyle w:val="Strong"/>
          <w:rFonts w:asciiTheme="majorHAnsi" w:hAnsiTheme="majorHAnsi" w:cstheme="majorHAnsi"/>
          <w:b/>
          <w:bCs/>
          <w:i/>
          <w:iCs/>
          <w:color w:val="222222"/>
          <w:sz w:val="16"/>
          <w:szCs w:val="16"/>
          <w:bdr w:val="none" w:sz="0" w:space="0" w:color="auto" w:frame="1"/>
        </w:rPr>
        <w:t>endIndex</w:t>
      </w:r>
      <w:proofErr w:type="spellEnd"/>
      <w:r w:rsidRPr="003E5807">
        <w:rPr>
          <w:rStyle w:val="Strong"/>
          <w:rFonts w:asciiTheme="majorHAnsi" w:hAnsiTheme="majorHAnsi" w:cstheme="majorHAnsi"/>
          <w:b/>
          <w:bCs/>
          <w:i/>
          <w:iCs/>
          <w:color w:val="222222"/>
          <w:sz w:val="16"/>
          <w:szCs w:val="16"/>
          <w:bdr w:val="none" w:sz="0" w:space="0" w:color="auto" w:frame="1"/>
        </w:rPr>
        <w:t>):</w:t>
      </w:r>
    </w:p>
    <w:p w:rsidR="008A14B3" w:rsidRPr="003E5807" w:rsidRDefault="008A14B3" w:rsidP="008A14B3">
      <w:pPr>
        <w:pStyle w:val="NormalWeb"/>
        <w:shd w:val="clear" w:color="auto" w:fill="FFFFFF"/>
        <w:spacing w:before="0" w:beforeAutospacing="0" w:after="168" w:afterAutospacing="0"/>
        <w:textAlignment w:val="baseline"/>
        <w:rPr>
          <w:rFonts w:asciiTheme="majorHAnsi" w:hAnsiTheme="majorHAnsi" w:cstheme="majorHAnsi"/>
          <w:color w:val="222222"/>
          <w:sz w:val="16"/>
          <w:szCs w:val="16"/>
        </w:rPr>
      </w:pPr>
      <w:r w:rsidRPr="003E5807">
        <w:rPr>
          <w:rFonts w:asciiTheme="majorHAnsi" w:hAnsiTheme="majorHAnsi" w:cstheme="majorHAnsi"/>
          <w:color w:val="222222"/>
          <w:sz w:val="16"/>
          <w:szCs w:val="16"/>
        </w:rPr>
        <w:t xml:space="preserve">Returns a new string which start from a specified string and extends to the </w:t>
      </w:r>
      <w:proofErr w:type="spellStart"/>
      <w:r w:rsidRPr="003E5807">
        <w:rPr>
          <w:rFonts w:asciiTheme="majorHAnsi" w:hAnsiTheme="majorHAnsi" w:cstheme="majorHAnsi"/>
          <w:color w:val="222222"/>
          <w:sz w:val="16"/>
          <w:szCs w:val="16"/>
        </w:rPr>
        <w:t>endIndex</w:t>
      </w:r>
      <w:proofErr w:type="spellEnd"/>
      <w:r w:rsidRPr="003E5807">
        <w:rPr>
          <w:rFonts w:asciiTheme="majorHAnsi" w:hAnsiTheme="majorHAnsi" w:cstheme="majorHAnsi"/>
          <w:color w:val="222222"/>
          <w:sz w:val="16"/>
          <w:szCs w:val="16"/>
        </w:rPr>
        <w:t xml:space="preserve"> – 1 of this string.  It will throw </w:t>
      </w:r>
      <w:proofErr w:type="spellStart"/>
      <w:r w:rsidRPr="003E5807">
        <w:rPr>
          <w:rFonts w:asciiTheme="majorHAnsi" w:hAnsiTheme="majorHAnsi" w:cstheme="majorHAnsi"/>
          <w:color w:val="222222"/>
          <w:sz w:val="16"/>
          <w:szCs w:val="16"/>
        </w:rPr>
        <w:t>IndexOutOfBoundsException</w:t>
      </w:r>
      <w:proofErr w:type="spellEnd"/>
      <w:r w:rsidRPr="003E5807">
        <w:rPr>
          <w:rFonts w:asciiTheme="majorHAnsi" w:hAnsiTheme="majorHAnsi" w:cstheme="majorHAnsi"/>
          <w:color w:val="222222"/>
          <w:sz w:val="16"/>
          <w:szCs w:val="16"/>
        </w:rPr>
        <w:t xml:space="preserve"> if the </w:t>
      </w:r>
      <w:proofErr w:type="spellStart"/>
      <w:r w:rsidRPr="003E5807">
        <w:rPr>
          <w:rFonts w:asciiTheme="majorHAnsi" w:hAnsiTheme="majorHAnsi" w:cstheme="majorHAnsi"/>
          <w:color w:val="222222"/>
          <w:sz w:val="16"/>
          <w:szCs w:val="16"/>
        </w:rPr>
        <w:t>startIndex</w:t>
      </w:r>
      <w:proofErr w:type="spellEnd"/>
      <w:r w:rsidRPr="003E5807">
        <w:rPr>
          <w:rFonts w:asciiTheme="majorHAnsi" w:hAnsiTheme="majorHAnsi" w:cstheme="majorHAnsi"/>
          <w:color w:val="222222"/>
          <w:sz w:val="16"/>
          <w:szCs w:val="16"/>
        </w:rPr>
        <w:t xml:space="preserve"> is negative, or </w:t>
      </w:r>
      <w:proofErr w:type="spellStart"/>
      <w:r w:rsidRPr="003E5807">
        <w:rPr>
          <w:rFonts w:asciiTheme="majorHAnsi" w:hAnsiTheme="majorHAnsi" w:cstheme="majorHAnsi"/>
          <w:color w:val="222222"/>
          <w:sz w:val="16"/>
          <w:szCs w:val="16"/>
        </w:rPr>
        <w:t>endIndex</w:t>
      </w:r>
      <w:proofErr w:type="spellEnd"/>
      <w:r w:rsidRPr="003E5807">
        <w:rPr>
          <w:rFonts w:asciiTheme="majorHAnsi" w:hAnsiTheme="majorHAnsi" w:cstheme="majorHAnsi"/>
          <w:color w:val="222222"/>
          <w:sz w:val="16"/>
          <w:szCs w:val="16"/>
        </w:rPr>
        <w:t xml:space="preserve"> is larger than the length of this string object, or </w:t>
      </w:r>
      <w:proofErr w:type="spellStart"/>
      <w:r w:rsidRPr="003E5807">
        <w:rPr>
          <w:rFonts w:asciiTheme="majorHAnsi" w:hAnsiTheme="majorHAnsi" w:cstheme="majorHAnsi"/>
          <w:color w:val="222222"/>
          <w:sz w:val="16"/>
          <w:szCs w:val="16"/>
        </w:rPr>
        <w:t>startIndex</w:t>
      </w:r>
      <w:proofErr w:type="spellEnd"/>
      <w:r w:rsidRPr="003E5807">
        <w:rPr>
          <w:rFonts w:asciiTheme="majorHAnsi" w:hAnsiTheme="majorHAnsi" w:cstheme="majorHAnsi"/>
          <w:color w:val="222222"/>
          <w:sz w:val="16"/>
          <w:szCs w:val="16"/>
        </w:rPr>
        <w:t xml:space="preserve"> is larger than </w:t>
      </w:r>
      <w:proofErr w:type="spellStart"/>
      <w:r w:rsidRPr="003E5807">
        <w:rPr>
          <w:rFonts w:asciiTheme="majorHAnsi" w:hAnsiTheme="majorHAnsi" w:cstheme="majorHAnsi"/>
          <w:color w:val="222222"/>
          <w:sz w:val="16"/>
          <w:szCs w:val="16"/>
        </w:rPr>
        <w:t>endIndex</w:t>
      </w:r>
      <w:proofErr w:type="spellEnd"/>
      <w:r w:rsidRPr="003E5807">
        <w:rPr>
          <w:rFonts w:asciiTheme="majorHAnsi" w:hAnsiTheme="majorHAnsi" w:cstheme="majorHAnsi"/>
          <w:color w:val="222222"/>
          <w:sz w:val="16"/>
          <w:szCs w:val="16"/>
        </w:rPr>
        <w:t>.</w:t>
      </w:r>
    </w:p>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Example:</w:t>
      </w:r>
    </w:p>
    <w:p w:rsidR="008A14B3" w:rsidRPr="003E5807" w:rsidRDefault="008A14B3" w:rsidP="008A14B3">
      <w:pPr>
        <w:pStyle w:val="NormalWeb"/>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Strong"/>
          <w:rFonts w:asciiTheme="majorHAnsi" w:hAnsiTheme="majorHAnsi" w:cstheme="majorHAnsi"/>
          <w:color w:val="222222"/>
          <w:sz w:val="16"/>
          <w:szCs w:val="16"/>
          <w:bdr w:val="none" w:sz="0" w:space="0" w:color="auto" w:frame="1"/>
        </w:rPr>
        <w:t>SubStringExample2.java</w:t>
      </w:r>
    </w:p>
    <w:tbl>
      <w:tblPr>
        <w:tblW w:w="13152" w:type="dxa"/>
        <w:tblCellSpacing w:w="15" w:type="dxa"/>
        <w:tblCellMar>
          <w:top w:w="15" w:type="dxa"/>
          <w:left w:w="15" w:type="dxa"/>
          <w:bottom w:w="15" w:type="dxa"/>
          <w:right w:w="15" w:type="dxa"/>
        </w:tblCellMar>
        <w:tblLook w:val="04A0" w:firstRow="1" w:lastRow="0" w:firstColumn="1" w:lastColumn="0" w:noHBand="0" w:noVBand="1"/>
      </w:tblPr>
      <w:tblGrid>
        <w:gridCol w:w="13152"/>
      </w:tblGrid>
      <w:tr w:rsidR="008A14B3" w:rsidRPr="003E5807" w:rsidTr="008A14B3">
        <w:trPr>
          <w:tblCellSpacing w:w="15" w:type="dxa"/>
        </w:trPr>
        <w:tc>
          <w:tcPr>
            <w:tcW w:w="13152"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This program is used to show the use of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substring(</w:t>
            </w:r>
            <w:proofErr w:type="spellStart"/>
            <w:r w:rsidRPr="003E5807">
              <w:rPr>
                <w:rFonts w:asciiTheme="majorHAnsi" w:hAnsiTheme="majorHAnsi" w:cstheme="majorHAnsi"/>
                <w:b/>
                <w:bCs/>
                <w:i/>
                <w:iCs/>
                <w:color w:val="008000"/>
                <w:sz w:val="16"/>
                <w:szCs w:val="16"/>
                <w:bdr w:val="none" w:sz="0" w:space="0" w:color="auto" w:frame="1"/>
              </w:rPr>
              <w:t>int</w:t>
            </w:r>
            <w:proofErr w:type="spellEnd"/>
            <w:r w:rsidRPr="003E5807">
              <w:rPr>
                <w:rFonts w:asciiTheme="majorHAnsi" w:hAnsiTheme="majorHAnsi" w:cstheme="majorHAnsi"/>
                <w:b/>
                <w:bCs/>
                <w:i/>
                <w:iCs/>
                <w:color w:val="008000"/>
                <w:sz w:val="16"/>
                <w:szCs w:val="16"/>
                <w:bdr w:val="none" w:sz="0" w:space="0" w:color="auto" w:frame="1"/>
              </w:rPr>
              <w:t xml:space="preserve"> </w:t>
            </w:r>
            <w:proofErr w:type="spellStart"/>
            <w:r w:rsidRPr="003E5807">
              <w:rPr>
                <w:rFonts w:asciiTheme="majorHAnsi" w:hAnsiTheme="majorHAnsi" w:cstheme="majorHAnsi"/>
                <w:b/>
                <w:bCs/>
                <w:i/>
                <w:iCs/>
                <w:color w:val="008000"/>
                <w:sz w:val="16"/>
                <w:szCs w:val="16"/>
                <w:bdr w:val="none" w:sz="0" w:space="0" w:color="auto" w:frame="1"/>
              </w:rPr>
              <w:t>startIndex</w:t>
            </w:r>
            <w:proofErr w:type="spellEnd"/>
            <w:r w:rsidRPr="003E5807">
              <w:rPr>
                <w:rFonts w:asciiTheme="majorHAnsi" w:hAnsiTheme="majorHAnsi" w:cstheme="majorHAnsi"/>
                <w:b/>
                <w:bCs/>
                <w:i/>
                <w:iCs/>
                <w:color w:val="008000"/>
                <w:sz w:val="16"/>
                <w:szCs w:val="16"/>
                <w:bdr w:val="none" w:sz="0" w:space="0" w:color="auto" w:frame="1"/>
              </w:rPr>
              <w:t xml:space="preserve">, </w:t>
            </w:r>
            <w:proofErr w:type="spellStart"/>
            <w:r w:rsidRPr="003E5807">
              <w:rPr>
                <w:rFonts w:asciiTheme="majorHAnsi" w:hAnsiTheme="majorHAnsi" w:cstheme="majorHAnsi"/>
                <w:b/>
                <w:bCs/>
                <w:i/>
                <w:iCs/>
                <w:color w:val="008000"/>
                <w:sz w:val="16"/>
                <w:szCs w:val="16"/>
                <w:bdr w:val="none" w:sz="0" w:space="0" w:color="auto" w:frame="1"/>
              </w:rPr>
              <w:t>int</w:t>
            </w:r>
            <w:proofErr w:type="spellEnd"/>
            <w:r w:rsidRPr="003E5807">
              <w:rPr>
                <w:rFonts w:asciiTheme="majorHAnsi" w:hAnsiTheme="majorHAnsi" w:cstheme="majorHAnsi"/>
                <w:b/>
                <w:bCs/>
                <w:i/>
                <w:iCs/>
                <w:color w:val="008000"/>
                <w:sz w:val="16"/>
                <w:szCs w:val="16"/>
                <w:bdr w:val="none" w:sz="0" w:space="0" w:color="auto" w:frame="1"/>
              </w:rPr>
              <w:t xml:space="preserve"> </w:t>
            </w:r>
            <w:proofErr w:type="spellStart"/>
            <w:r w:rsidRPr="003E5807">
              <w:rPr>
                <w:rFonts w:asciiTheme="majorHAnsi" w:hAnsiTheme="majorHAnsi" w:cstheme="majorHAnsi"/>
                <w:b/>
                <w:bCs/>
                <w:i/>
                <w:iCs/>
                <w:color w:val="008000"/>
                <w:sz w:val="16"/>
                <w:szCs w:val="16"/>
                <w:bdr w:val="none" w:sz="0" w:space="0" w:color="auto" w:frame="1"/>
              </w:rPr>
              <w:t>endIndex</w:t>
            </w:r>
            <w:proofErr w:type="spellEnd"/>
            <w:r w:rsidRPr="003E5807">
              <w:rPr>
                <w:rFonts w:asciiTheme="majorHAnsi" w:hAnsiTheme="majorHAnsi" w:cstheme="majorHAnsi"/>
                <w:b/>
                <w:bCs/>
                <w:i/>
                <w:iCs/>
                <w:color w:val="008000"/>
                <w:sz w:val="16"/>
                <w:szCs w:val="16"/>
                <w:bdr w:val="none" w:sz="0" w:space="0" w:color="auto" w:frame="1"/>
              </w:rPr>
              <w:t xml:space="preserve">)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method to get substrings of a given string.</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 xml:space="preserve"> * @author </w:t>
            </w:r>
            <w:proofErr w:type="spellStart"/>
            <w:r w:rsidRPr="003E5807">
              <w:rPr>
                <w:rFonts w:asciiTheme="majorHAnsi" w:hAnsiTheme="majorHAnsi" w:cstheme="majorHAnsi"/>
                <w:b/>
                <w:bCs/>
                <w:i/>
                <w:iCs/>
                <w:color w:val="008000"/>
                <w:sz w:val="16"/>
                <w:szCs w:val="16"/>
                <w:bdr w:val="none" w:sz="0" w:space="0" w:color="auto" w:frame="1"/>
              </w:rPr>
              <w:t>codesjava</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str</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color w:val="0000FF"/>
                <w:sz w:val="16"/>
                <w:szCs w:val="16"/>
                <w:bdr w:val="none" w:sz="0" w:space="0" w:color="auto" w:frame="1"/>
              </w:rPr>
              <w:t>"www.codesjava.com"</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sz w:val="16"/>
                <w:szCs w:val="16"/>
              </w:rPr>
              <w:tab/>
            </w:r>
            <w:r w:rsidRPr="003E5807">
              <w:rPr>
                <w:rFonts w:asciiTheme="majorHAnsi" w:hAnsiTheme="majorHAnsi" w:cstheme="majorHAnsi"/>
                <w:b/>
                <w:bCs/>
                <w:i/>
                <w:iCs/>
                <w:color w:val="0080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This method is used to get substrings of a given string.</w:t>
            </w:r>
          </w:p>
          <w:p w:rsidR="008A14B3" w:rsidRPr="003E5807" w:rsidRDefault="008A14B3">
            <w:pPr>
              <w:pStyle w:val="HTMLPreformatted"/>
              <w:textAlignment w:val="baseline"/>
              <w:rPr>
                <w:rFonts w:asciiTheme="majorHAnsi" w:hAnsiTheme="majorHAnsi" w:cstheme="majorHAnsi"/>
                <w:b/>
                <w:bCs/>
                <w:i/>
                <w:iCs/>
                <w:color w:val="008000"/>
                <w:sz w:val="16"/>
                <w:szCs w:val="16"/>
                <w:bdr w:val="none" w:sz="0" w:space="0" w:color="auto" w:frame="1"/>
              </w:rPr>
            </w:pPr>
            <w:r w:rsidRPr="003E5807">
              <w:rPr>
                <w:rFonts w:asciiTheme="majorHAnsi" w:hAnsiTheme="majorHAnsi" w:cstheme="majorHAnsi"/>
                <w:b/>
                <w:bCs/>
                <w:i/>
                <w:iCs/>
                <w:color w:val="008000"/>
                <w:sz w:val="16"/>
                <w:szCs w:val="16"/>
                <w:bdr w:val="none" w:sz="0" w:space="0" w:color="auto" w:frame="1"/>
              </w:rPr>
              <w:tab/>
              <w:t xml:space="preserve"> * @author </w:t>
            </w:r>
            <w:proofErr w:type="spellStart"/>
            <w:r w:rsidRPr="003E5807">
              <w:rPr>
                <w:rFonts w:asciiTheme="majorHAnsi" w:hAnsiTheme="majorHAnsi" w:cstheme="majorHAnsi"/>
                <w:b/>
                <w:bCs/>
                <w:i/>
                <w:iCs/>
                <w:color w:val="008000"/>
                <w:sz w:val="16"/>
                <w:szCs w:val="16"/>
                <w:bdr w:val="none" w:sz="0" w:space="0" w:color="auto" w:frame="1"/>
              </w:rPr>
              <w:t>javawithease</w:t>
            </w:r>
            <w:proofErr w:type="spellEnd"/>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i/>
                <w:iCs/>
                <w:color w:val="008000"/>
                <w:sz w:val="16"/>
                <w:szCs w:val="16"/>
                <w:bdr w:val="none" w:sz="0" w:space="0" w:color="auto" w:frame="1"/>
              </w:rPr>
              <w:tab/>
              <w:t xml:space="preserve">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showSubString</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color w:val="003399"/>
                <w:sz w:val="16"/>
                <w:szCs w:val="16"/>
                <w:bdr w:val="none" w:sz="0" w:space="0" w:color="auto" w:frame="1"/>
              </w:rPr>
              <w:t>System</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out</w:t>
            </w:r>
            <w:r w:rsidRPr="003E5807">
              <w:rPr>
                <w:rFonts w:asciiTheme="majorHAnsi" w:hAnsiTheme="majorHAnsi" w:cstheme="majorHAnsi"/>
                <w:sz w:val="16"/>
                <w:szCs w:val="16"/>
              </w:rPr>
              <w:t>.</w:t>
            </w:r>
            <w:r w:rsidRPr="003E5807">
              <w:rPr>
                <w:rFonts w:asciiTheme="majorHAnsi" w:hAnsiTheme="majorHAnsi" w:cstheme="majorHAnsi"/>
                <w:color w:val="006633"/>
                <w:sz w:val="16"/>
                <w:szCs w:val="16"/>
                <w:bdr w:val="none" w:sz="0" w:space="0" w:color="auto" w:frame="1"/>
              </w:rPr>
              <w:t>println</w:t>
            </w:r>
            <w:proofErr w:type="spellEnd"/>
            <w:r w:rsidRPr="003E5807">
              <w:rPr>
                <w:rFonts w:asciiTheme="majorHAnsi" w:hAnsiTheme="majorHAnsi" w:cstheme="majorHAnsi"/>
                <w:color w:val="009900"/>
                <w:sz w:val="16"/>
                <w:szCs w:val="16"/>
                <w:bdr w:val="none" w:sz="0" w:space="0" w:color="auto" w:frame="1"/>
              </w:rPr>
              <w:t>(</w:t>
            </w:r>
            <w:proofErr w:type="spellStart"/>
            <w:r w:rsidRPr="003E5807">
              <w:rPr>
                <w:rFonts w:asciiTheme="majorHAnsi" w:hAnsiTheme="majorHAnsi" w:cstheme="majorHAnsi"/>
                <w:sz w:val="16"/>
                <w:szCs w:val="16"/>
              </w:rPr>
              <w:t>str.</w:t>
            </w:r>
            <w:r w:rsidRPr="003E5807">
              <w:rPr>
                <w:rFonts w:asciiTheme="majorHAnsi" w:hAnsiTheme="majorHAnsi" w:cstheme="majorHAnsi"/>
                <w:color w:val="006633"/>
                <w:sz w:val="16"/>
                <w:szCs w:val="16"/>
                <w:bdr w:val="none" w:sz="0" w:space="0" w:color="auto" w:frame="1"/>
              </w:rPr>
              <w:t>substring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CC66CC"/>
                <w:sz w:val="16"/>
                <w:szCs w:val="16"/>
                <w:bdr w:val="none" w:sz="0" w:space="0" w:color="auto" w:frame="1"/>
              </w:rPr>
              <w:t>4</w:t>
            </w:r>
            <w:r w:rsidRPr="003E5807">
              <w:rPr>
                <w:rFonts w:asciiTheme="majorHAnsi" w:hAnsiTheme="majorHAnsi" w:cstheme="majorHAnsi"/>
                <w:sz w:val="16"/>
                <w:szCs w:val="16"/>
              </w:rPr>
              <w:t>,</w:t>
            </w:r>
            <w:r w:rsidRPr="003E5807">
              <w:rPr>
                <w:rFonts w:asciiTheme="majorHAnsi" w:hAnsiTheme="majorHAnsi" w:cstheme="majorHAnsi"/>
                <w:color w:val="CC66CC"/>
                <w:sz w:val="16"/>
                <w:szCs w:val="16"/>
                <w:bdr w:val="none" w:sz="0" w:space="0" w:color="auto" w:frame="1"/>
              </w:rPr>
              <w:t>13</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 </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class</w:t>
            </w:r>
            <w:r w:rsidRPr="003E5807">
              <w:rPr>
                <w:rFonts w:asciiTheme="majorHAnsi" w:hAnsiTheme="majorHAnsi" w:cstheme="majorHAnsi"/>
                <w:sz w:val="16"/>
                <w:szCs w:val="16"/>
              </w:rPr>
              <w:t xml:space="preserve"> SubStringExample2 </w:t>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b/>
                <w:bCs/>
                <w:color w:val="000000"/>
                <w:sz w:val="16"/>
                <w:szCs w:val="16"/>
                <w:bdr w:val="none" w:sz="0" w:space="0" w:color="auto" w:frame="1"/>
              </w:rPr>
              <w:t>public</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static</w:t>
            </w:r>
            <w:r w:rsidRPr="003E5807">
              <w:rPr>
                <w:rFonts w:asciiTheme="majorHAnsi" w:hAnsiTheme="majorHAnsi" w:cstheme="majorHAnsi"/>
                <w:sz w:val="16"/>
                <w:szCs w:val="16"/>
              </w:rPr>
              <w:t xml:space="preserve"> </w:t>
            </w:r>
            <w:r w:rsidRPr="003E5807">
              <w:rPr>
                <w:rFonts w:asciiTheme="majorHAnsi" w:hAnsiTheme="majorHAnsi" w:cstheme="majorHAnsi"/>
                <w:b/>
                <w:bCs/>
                <w:color w:val="000066"/>
                <w:sz w:val="16"/>
                <w:szCs w:val="16"/>
                <w:bdr w:val="none" w:sz="0" w:space="0" w:color="auto" w:frame="1"/>
              </w:rPr>
              <w:t>void</w:t>
            </w:r>
            <w:r w:rsidRPr="003E5807">
              <w:rPr>
                <w:rFonts w:asciiTheme="majorHAnsi" w:hAnsiTheme="majorHAnsi" w:cstheme="majorHAnsi"/>
                <w:sz w:val="16"/>
                <w:szCs w:val="16"/>
              </w:rPr>
              <w:t xml:space="preserve"> main</w:t>
            </w:r>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003399"/>
                <w:sz w:val="16"/>
                <w:szCs w:val="16"/>
                <w:bdr w:val="none" w:sz="0" w:space="0" w:color="auto" w:frame="1"/>
              </w:rPr>
              <w:t>String</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args</w:t>
            </w:r>
            <w:proofErr w:type="spellEnd"/>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 xml:space="preserve">//creating </w:t>
            </w:r>
            <w:proofErr w:type="spellStart"/>
            <w:r w:rsidRPr="003E5807">
              <w:rPr>
                <w:rFonts w:asciiTheme="majorHAnsi" w:hAnsiTheme="majorHAnsi" w:cstheme="majorHAnsi"/>
                <w:i/>
                <w:iCs/>
                <w:color w:val="666666"/>
                <w:sz w:val="16"/>
                <w:szCs w:val="16"/>
                <w:bdr w:val="none" w:sz="0" w:space="0" w:color="auto" w:frame="1"/>
              </w:rPr>
              <w:t>TestString</w:t>
            </w:r>
            <w:proofErr w:type="spellEnd"/>
            <w:r w:rsidRPr="003E5807">
              <w:rPr>
                <w:rFonts w:asciiTheme="majorHAnsi" w:hAnsiTheme="majorHAnsi" w:cstheme="majorHAnsi"/>
                <w:i/>
                <w:iCs/>
                <w:color w:val="666666"/>
                <w:sz w:val="16"/>
                <w:szCs w:val="16"/>
                <w:bdr w:val="none" w:sz="0" w:space="0" w:color="auto" w:frame="1"/>
              </w:rPr>
              <w:t xml:space="preserve"> object.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obj</w:t>
            </w:r>
            <w:proofErr w:type="spellEnd"/>
            <w:r w:rsidRPr="003E5807">
              <w:rPr>
                <w:rFonts w:asciiTheme="majorHAnsi" w:hAnsiTheme="majorHAnsi" w:cstheme="majorHAnsi"/>
                <w:sz w:val="16"/>
                <w:szCs w:val="16"/>
              </w:rPr>
              <w:t xml:space="preserve"> </w:t>
            </w:r>
            <w:r w:rsidRPr="003E5807">
              <w:rPr>
                <w:rFonts w:asciiTheme="majorHAnsi" w:hAnsiTheme="majorHAnsi" w:cstheme="majorHAnsi"/>
                <w:color w:val="339933"/>
                <w:sz w:val="16"/>
                <w:szCs w:val="16"/>
                <w:bdr w:val="none" w:sz="0" w:space="0" w:color="auto" w:frame="1"/>
              </w:rPr>
              <w:t>=</w:t>
            </w:r>
            <w:r w:rsidRPr="003E5807">
              <w:rPr>
                <w:rFonts w:asciiTheme="majorHAnsi" w:hAnsiTheme="majorHAnsi" w:cstheme="majorHAnsi"/>
                <w:sz w:val="16"/>
                <w:szCs w:val="16"/>
              </w:rPr>
              <w:t xml:space="preserve"> </w:t>
            </w:r>
            <w:r w:rsidRPr="003E5807">
              <w:rPr>
                <w:rFonts w:asciiTheme="majorHAnsi" w:hAnsiTheme="majorHAnsi" w:cstheme="majorHAnsi"/>
                <w:b/>
                <w:bCs/>
                <w:color w:val="000000"/>
                <w:sz w:val="16"/>
                <w:szCs w:val="16"/>
                <w:bdr w:val="none" w:sz="0" w:space="0" w:color="auto" w:frame="1"/>
              </w:rPr>
              <w:t>new</w:t>
            </w:r>
            <w:r w:rsidRPr="003E5807">
              <w:rPr>
                <w:rFonts w:asciiTheme="majorHAnsi" w:hAnsiTheme="majorHAnsi" w:cstheme="majorHAnsi"/>
                <w:sz w:val="16"/>
                <w:szCs w:val="16"/>
              </w:rPr>
              <w:t xml:space="preserve"> </w:t>
            </w:r>
            <w:proofErr w:type="spellStart"/>
            <w:r w:rsidRPr="003E5807">
              <w:rPr>
                <w:rFonts w:asciiTheme="majorHAnsi" w:hAnsiTheme="majorHAnsi" w:cstheme="majorHAnsi"/>
                <w:sz w:val="16"/>
                <w:szCs w:val="16"/>
              </w:rPr>
              <w:t>TestString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r w:rsidRPr="003E5807">
              <w:rPr>
                <w:rFonts w:asciiTheme="majorHAnsi" w:hAnsiTheme="majorHAnsi" w:cstheme="majorHAnsi"/>
                <w:i/>
                <w:iCs/>
                <w:color w:val="666666"/>
                <w:sz w:val="16"/>
                <w:szCs w:val="16"/>
                <w:bdr w:val="none" w:sz="0" w:space="0" w:color="auto" w:frame="1"/>
              </w:rPr>
              <w:t>//method call</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sz w:val="16"/>
                <w:szCs w:val="16"/>
              </w:rPr>
              <w:tab/>
            </w:r>
            <w:proofErr w:type="spellStart"/>
            <w:r w:rsidRPr="003E5807">
              <w:rPr>
                <w:rFonts w:asciiTheme="majorHAnsi" w:hAnsiTheme="majorHAnsi" w:cstheme="majorHAnsi"/>
                <w:sz w:val="16"/>
                <w:szCs w:val="16"/>
              </w:rPr>
              <w:t>obj.</w:t>
            </w:r>
            <w:r w:rsidRPr="003E5807">
              <w:rPr>
                <w:rFonts w:asciiTheme="majorHAnsi" w:hAnsiTheme="majorHAnsi" w:cstheme="majorHAnsi"/>
                <w:color w:val="006633"/>
                <w:sz w:val="16"/>
                <w:szCs w:val="16"/>
                <w:bdr w:val="none" w:sz="0" w:space="0" w:color="auto" w:frame="1"/>
              </w:rPr>
              <w:t>showSubString</w:t>
            </w:r>
            <w:proofErr w:type="spellEnd"/>
            <w:r w:rsidRPr="003E5807">
              <w:rPr>
                <w:rFonts w:asciiTheme="majorHAnsi" w:hAnsiTheme="majorHAnsi" w:cstheme="majorHAnsi"/>
                <w:color w:val="009900"/>
                <w:sz w:val="16"/>
                <w:szCs w:val="16"/>
                <w:bdr w:val="none" w:sz="0" w:space="0" w:color="auto" w:frame="1"/>
              </w:rPr>
              <w:t>()</w:t>
            </w:r>
            <w:r w:rsidRPr="003E5807">
              <w:rPr>
                <w:rFonts w:asciiTheme="majorHAnsi" w:hAnsiTheme="majorHAnsi" w:cstheme="majorHAnsi"/>
                <w:color w:val="339933"/>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sz w:val="16"/>
                <w:szCs w:val="16"/>
              </w:rPr>
              <w:tab/>
            </w:r>
            <w:r w:rsidRPr="003E5807">
              <w:rPr>
                <w:rFonts w:asciiTheme="majorHAnsi" w:hAnsiTheme="majorHAnsi" w:cstheme="majorHAnsi"/>
                <w:color w:val="009900"/>
                <w:sz w:val="16"/>
                <w:szCs w:val="16"/>
                <w:bdr w:val="none" w:sz="0" w:space="0" w:color="auto" w:frame="1"/>
              </w:rPr>
              <w:t>}</w:t>
            </w:r>
          </w:p>
          <w:p w:rsidR="008A14B3" w:rsidRPr="003E5807" w:rsidRDefault="008A14B3">
            <w:pPr>
              <w:pStyle w:val="HTMLPreformatted"/>
              <w:textAlignment w:val="baseline"/>
              <w:rPr>
                <w:rFonts w:asciiTheme="majorHAnsi" w:hAnsiTheme="majorHAnsi" w:cstheme="majorHAnsi"/>
                <w:sz w:val="16"/>
                <w:szCs w:val="16"/>
              </w:rPr>
            </w:pPr>
            <w:r w:rsidRPr="003E5807">
              <w:rPr>
                <w:rFonts w:asciiTheme="majorHAnsi" w:hAnsiTheme="majorHAnsi" w:cstheme="majorHAnsi"/>
                <w:color w:val="009900"/>
                <w:sz w:val="16"/>
                <w:szCs w:val="16"/>
                <w:bdr w:val="none" w:sz="0" w:space="0" w:color="auto" w:frame="1"/>
              </w:rPr>
              <w:t>}</w:t>
            </w:r>
          </w:p>
        </w:tc>
      </w:tr>
    </w:tbl>
    <w:p w:rsidR="008A14B3" w:rsidRPr="003E5807" w:rsidRDefault="008A14B3" w:rsidP="008A14B3">
      <w:pPr>
        <w:pStyle w:val="Heading2"/>
        <w:shd w:val="clear" w:color="auto" w:fill="FFFFFF"/>
        <w:spacing w:before="0" w:beforeAutospacing="0" w:after="0" w:afterAutospacing="0"/>
        <w:textAlignment w:val="baseline"/>
        <w:rPr>
          <w:rFonts w:asciiTheme="majorHAnsi" w:hAnsiTheme="majorHAnsi" w:cstheme="majorHAnsi"/>
          <w:color w:val="222222"/>
          <w:sz w:val="16"/>
          <w:szCs w:val="16"/>
        </w:rPr>
      </w:pPr>
      <w:r w:rsidRPr="003E5807">
        <w:rPr>
          <w:rStyle w:val="Emphasis"/>
          <w:rFonts w:asciiTheme="majorHAnsi" w:hAnsiTheme="majorHAnsi" w:cstheme="majorHAnsi"/>
          <w:color w:val="222222"/>
          <w:sz w:val="16"/>
          <w:szCs w:val="16"/>
          <w:bdr w:val="none" w:sz="0" w:space="0" w:color="auto" w:frame="1"/>
        </w:rPr>
        <w:t>Output:</w:t>
      </w:r>
    </w:p>
    <w:tbl>
      <w:tblPr>
        <w:tblW w:w="13020" w:type="dxa"/>
        <w:tblCellSpacing w:w="15" w:type="dxa"/>
        <w:tblCellMar>
          <w:top w:w="15" w:type="dxa"/>
          <w:left w:w="15" w:type="dxa"/>
          <w:bottom w:w="15" w:type="dxa"/>
          <w:right w:w="15" w:type="dxa"/>
        </w:tblCellMar>
        <w:tblLook w:val="04A0" w:firstRow="1" w:lastRow="0" w:firstColumn="1" w:lastColumn="0" w:noHBand="0" w:noVBand="1"/>
      </w:tblPr>
      <w:tblGrid>
        <w:gridCol w:w="13020"/>
      </w:tblGrid>
      <w:tr w:rsidR="008A14B3" w:rsidRPr="003E5807" w:rsidTr="008A14B3">
        <w:trPr>
          <w:tblCellSpacing w:w="15" w:type="dxa"/>
        </w:trPr>
        <w:tc>
          <w:tcPr>
            <w:tcW w:w="13020" w:type="dxa"/>
            <w:shd w:val="clear" w:color="auto" w:fill="EEEEEE"/>
            <w:tcMar>
              <w:top w:w="0" w:type="dxa"/>
              <w:left w:w="0" w:type="dxa"/>
              <w:bottom w:w="0" w:type="dxa"/>
              <w:right w:w="0" w:type="dxa"/>
            </w:tcMar>
            <w:vAlign w:val="bottom"/>
            <w:hideMark/>
          </w:tcPr>
          <w:p w:rsidR="008A14B3" w:rsidRPr="003E5807" w:rsidRDefault="008A14B3">
            <w:pPr>
              <w:pStyle w:val="HTMLPreformatted"/>
              <w:textAlignment w:val="baseline"/>
              <w:rPr>
                <w:rFonts w:asciiTheme="majorHAnsi" w:hAnsiTheme="majorHAnsi" w:cstheme="majorHAnsi"/>
                <w:sz w:val="16"/>
                <w:szCs w:val="16"/>
              </w:rPr>
            </w:pPr>
            <w:proofErr w:type="spellStart"/>
            <w:r w:rsidRPr="003E5807">
              <w:rPr>
                <w:rFonts w:asciiTheme="majorHAnsi" w:hAnsiTheme="majorHAnsi" w:cstheme="majorHAnsi"/>
                <w:sz w:val="16"/>
                <w:szCs w:val="16"/>
              </w:rPr>
              <w:t>codesjava</w:t>
            </w:r>
            <w:proofErr w:type="spellEnd"/>
          </w:p>
        </w:tc>
      </w:tr>
    </w:tbl>
    <w:p w:rsidR="008A14B3" w:rsidRPr="003E5807" w:rsidRDefault="008A14B3" w:rsidP="00A77601">
      <w:pPr>
        <w:rPr>
          <w:rFonts w:asciiTheme="majorHAnsi" w:hAnsiTheme="majorHAnsi" w:cstheme="majorHAnsi"/>
          <w:b/>
          <w:sz w:val="16"/>
          <w:szCs w:val="16"/>
          <w:u w:val="single"/>
        </w:rPr>
      </w:pPr>
      <w:bookmarkStart w:id="1" w:name="_GoBack"/>
      <w:bookmarkEnd w:id="1"/>
    </w:p>
    <w:sectPr w:rsidR="008A14B3" w:rsidRPr="003E58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9F1524"/>
    <w:multiLevelType w:val="multilevel"/>
    <w:tmpl w:val="52609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63786D"/>
    <w:multiLevelType w:val="multilevel"/>
    <w:tmpl w:val="A2042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967689"/>
    <w:multiLevelType w:val="multilevel"/>
    <w:tmpl w:val="4FBA2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601"/>
    <w:rsid w:val="002C5C6C"/>
    <w:rsid w:val="002F14F9"/>
    <w:rsid w:val="003E5807"/>
    <w:rsid w:val="006A2B90"/>
    <w:rsid w:val="008A14B3"/>
    <w:rsid w:val="0098462F"/>
    <w:rsid w:val="00A7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D2F41"/>
  <w15:chartTrackingRefBased/>
  <w15:docId w15:val="{FCE0ED73-A666-49A3-8107-56A2E03514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14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A77601"/>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A14B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link w:val="Heading5Char"/>
    <w:uiPriority w:val="9"/>
    <w:qFormat/>
    <w:rsid w:val="00A77601"/>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77601"/>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A77601"/>
    <w:rPr>
      <w:rFonts w:ascii="Times New Roman" w:eastAsia="Times New Roman" w:hAnsi="Times New Roman" w:cs="Times New Roman"/>
      <w:b/>
      <w:bCs/>
      <w:sz w:val="20"/>
      <w:szCs w:val="20"/>
    </w:rPr>
  </w:style>
  <w:style w:type="paragraph" w:styleId="NormalWeb">
    <w:name w:val="Normal (Web)"/>
    <w:basedOn w:val="Normal"/>
    <w:uiPriority w:val="99"/>
    <w:unhideWhenUsed/>
    <w:rsid w:val="00A7760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77601"/>
    <w:rPr>
      <w:b/>
      <w:bCs/>
    </w:rPr>
  </w:style>
  <w:style w:type="character" w:styleId="Emphasis">
    <w:name w:val="Emphasis"/>
    <w:basedOn w:val="DefaultParagraphFont"/>
    <w:uiPriority w:val="20"/>
    <w:qFormat/>
    <w:rsid w:val="00A77601"/>
    <w:rPr>
      <w:i/>
      <w:iCs/>
    </w:rPr>
  </w:style>
  <w:style w:type="paragraph" w:styleId="HTMLPreformatted">
    <w:name w:val="HTML Preformatted"/>
    <w:basedOn w:val="Normal"/>
    <w:link w:val="HTMLPreformattedChar"/>
    <w:uiPriority w:val="99"/>
    <w:semiHidden/>
    <w:unhideWhenUsed/>
    <w:rsid w:val="009846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8462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98462F"/>
    <w:rPr>
      <w:color w:val="0000FF"/>
      <w:u w:val="single"/>
    </w:rPr>
  </w:style>
  <w:style w:type="character" w:customStyle="1" w:styleId="Heading1Char">
    <w:name w:val="Heading 1 Char"/>
    <w:basedOn w:val="DefaultParagraphFont"/>
    <w:link w:val="Heading1"/>
    <w:uiPriority w:val="9"/>
    <w:rsid w:val="008A14B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8A14B3"/>
    <w:rPr>
      <w:rFonts w:asciiTheme="majorHAnsi" w:eastAsiaTheme="majorEastAsia" w:hAnsiTheme="majorHAnsi" w:cstheme="majorBidi"/>
      <w:color w:val="1F3763" w:themeColor="accent1" w:themeShade="7F"/>
      <w:sz w:val="24"/>
      <w:szCs w:val="24"/>
    </w:rPr>
  </w:style>
  <w:style w:type="character" w:customStyle="1" w:styleId="author-name">
    <w:name w:val="author-name"/>
    <w:basedOn w:val="DefaultParagraphFont"/>
    <w:rsid w:val="008A14B3"/>
  </w:style>
  <w:style w:type="character" w:customStyle="1" w:styleId="author-date">
    <w:name w:val="author-date"/>
    <w:basedOn w:val="DefaultParagraphFont"/>
    <w:rsid w:val="008A14B3"/>
  </w:style>
  <w:style w:type="character" w:customStyle="1" w:styleId="portal-name">
    <w:name w:val="portal-name"/>
    <w:basedOn w:val="DefaultParagraphFont"/>
    <w:rsid w:val="008A14B3"/>
  </w:style>
  <w:style w:type="character" w:customStyle="1" w:styleId="ng-binding">
    <w:name w:val="ng-binding"/>
    <w:basedOn w:val="DefaultParagraphFont"/>
    <w:rsid w:val="008A14B3"/>
  </w:style>
  <w:style w:type="character" w:customStyle="1" w:styleId="action-label">
    <w:name w:val="action-label"/>
    <w:basedOn w:val="DefaultParagraphFont"/>
    <w:rsid w:val="008A14B3"/>
  </w:style>
  <w:style w:type="paragraph" w:customStyle="1" w:styleId="ng-isolate-scope">
    <w:name w:val="ng-isolate-scope"/>
    <w:basedOn w:val="Normal"/>
    <w:rsid w:val="008A14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after">
    <w:name w:val="comment-after"/>
    <w:basedOn w:val="DefaultParagraphFont"/>
    <w:rsid w:val="008A14B3"/>
  </w:style>
  <w:style w:type="character" w:customStyle="1" w:styleId="save-title">
    <w:name w:val="save-title"/>
    <w:basedOn w:val="DefaultParagraphFont"/>
    <w:rsid w:val="008A14B3"/>
  </w:style>
  <w:style w:type="character" w:styleId="HTMLCode">
    <w:name w:val="HTML Code"/>
    <w:basedOn w:val="DefaultParagraphFont"/>
    <w:uiPriority w:val="99"/>
    <w:semiHidden/>
    <w:unhideWhenUsed/>
    <w:rsid w:val="008A14B3"/>
    <w:rPr>
      <w:rFonts w:ascii="Courier New" w:eastAsia="Times New Roman" w:hAnsi="Courier New" w:cs="Courier New"/>
      <w:sz w:val="20"/>
      <w:szCs w:val="20"/>
    </w:rPr>
  </w:style>
  <w:style w:type="character" w:customStyle="1" w:styleId="cm-keyword">
    <w:name w:val="cm-keyword"/>
    <w:basedOn w:val="DefaultParagraphFont"/>
    <w:rsid w:val="008A14B3"/>
  </w:style>
  <w:style w:type="character" w:customStyle="1" w:styleId="cm-def">
    <w:name w:val="cm-def"/>
    <w:basedOn w:val="DefaultParagraphFont"/>
    <w:rsid w:val="008A14B3"/>
  </w:style>
  <w:style w:type="character" w:customStyle="1" w:styleId="cm-type">
    <w:name w:val="cm-type"/>
    <w:basedOn w:val="DefaultParagraphFont"/>
    <w:rsid w:val="008A14B3"/>
  </w:style>
  <w:style w:type="character" w:customStyle="1" w:styleId="cm-variable">
    <w:name w:val="cm-variable"/>
    <w:basedOn w:val="DefaultParagraphFont"/>
    <w:rsid w:val="008A14B3"/>
  </w:style>
  <w:style w:type="character" w:customStyle="1" w:styleId="cm-operator">
    <w:name w:val="cm-operator"/>
    <w:basedOn w:val="DefaultParagraphFont"/>
    <w:rsid w:val="008A14B3"/>
  </w:style>
  <w:style w:type="character" w:customStyle="1" w:styleId="cm-string">
    <w:name w:val="cm-string"/>
    <w:basedOn w:val="DefaultParagraphFont"/>
    <w:rsid w:val="008A14B3"/>
  </w:style>
  <w:style w:type="character" w:customStyle="1" w:styleId="cm-comment">
    <w:name w:val="cm-comment"/>
    <w:basedOn w:val="DefaultParagraphFont"/>
    <w:rsid w:val="008A14B3"/>
  </w:style>
  <w:style w:type="character" w:customStyle="1" w:styleId="cm-atom">
    <w:name w:val="cm-atom"/>
    <w:basedOn w:val="DefaultParagraphFont"/>
    <w:rsid w:val="008A1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979453">
      <w:bodyDiv w:val="1"/>
      <w:marLeft w:val="0"/>
      <w:marRight w:val="0"/>
      <w:marTop w:val="0"/>
      <w:marBottom w:val="0"/>
      <w:divBdr>
        <w:top w:val="none" w:sz="0" w:space="0" w:color="auto"/>
        <w:left w:val="none" w:sz="0" w:space="0" w:color="auto"/>
        <w:bottom w:val="none" w:sz="0" w:space="0" w:color="auto"/>
        <w:right w:val="none" w:sz="0" w:space="0" w:color="auto"/>
      </w:divBdr>
      <w:divsChild>
        <w:div w:id="1790738361">
          <w:marLeft w:val="0"/>
          <w:marRight w:val="0"/>
          <w:marTop w:val="0"/>
          <w:marBottom w:val="150"/>
          <w:divBdr>
            <w:top w:val="none" w:sz="0" w:space="0" w:color="auto"/>
            <w:left w:val="none" w:sz="0" w:space="0" w:color="auto"/>
            <w:bottom w:val="none" w:sz="0" w:space="0" w:color="auto"/>
            <w:right w:val="none" w:sz="0" w:space="0" w:color="auto"/>
          </w:divBdr>
          <w:divsChild>
            <w:div w:id="2132090665">
              <w:marLeft w:val="0"/>
              <w:marRight w:val="0"/>
              <w:marTop w:val="0"/>
              <w:marBottom w:val="360"/>
              <w:divBdr>
                <w:top w:val="single" w:sz="6" w:space="0" w:color="C0C0C0"/>
                <w:left w:val="single" w:sz="6" w:space="0" w:color="C0C0C0"/>
                <w:bottom w:val="single" w:sz="6" w:space="0" w:color="C0C0C0"/>
                <w:right w:val="single" w:sz="6" w:space="0" w:color="C0C0C0"/>
              </w:divBdr>
            </w:div>
            <w:div w:id="2050033311">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Child>
    </w:div>
    <w:div w:id="184754973">
      <w:bodyDiv w:val="1"/>
      <w:marLeft w:val="0"/>
      <w:marRight w:val="0"/>
      <w:marTop w:val="0"/>
      <w:marBottom w:val="0"/>
      <w:divBdr>
        <w:top w:val="none" w:sz="0" w:space="0" w:color="auto"/>
        <w:left w:val="none" w:sz="0" w:space="0" w:color="auto"/>
        <w:bottom w:val="none" w:sz="0" w:space="0" w:color="auto"/>
        <w:right w:val="none" w:sz="0" w:space="0" w:color="auto"/>
      </w:divBdr>
    </w:div>
    <w:div w:id="399138281">
      <w:bodyDiv w:val="1"/>
      <w:marLeft w:val="0"/>
      <w:marRight w:val="0"/>
      <w:marTop w:val="0"/>
      <w:marBottom w:val="0"/>
      <w:divBdr>
        <w:top w:val="none" w:sz="0" w:space="0" w:color="auto"/>
        <w:left w:val="none" w:sz="0" w:space="0" w:color="auto"/>
        <w:bottom w:val="none" w:sz="0" w:space="0" w:color="auto"/>
        <w:right w:val="none" w:sz="0" w:space="0" w:color="auto"/>
      </w:divBdr>
      <w:divsChild>
        <w:div w:id="430588855">
          <w:marLeft w:val="0"/>
          <w:marRight w:val="0"/>
          <w:marTop w:val="0"/>
          <w:marBottom w:val="360"/>
          <w:divBdr>
            <w:top w:val="single" w:sz="6" w:space="0" w:color="C0C0C0"/>
            <w:left w:val="single" w:sz="6" w:space="0" w:color="C0C0C0"/>
            <w:bottom w:val="single" w:sz="6" w:space="0" w:color="C0C0C0"/>
            <w:right w:val="single" w:sz="6" w:space="0" w:color="C0C0C0"/>
          </w:divBdr>
        </w:div>
        <w:div w:id="67391791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506286047">
      <w:bodyDiv w:val="1"/>
      <w:marLeft w:val="0"/>
      <w:marRight w:val="0"/>
      <w:marTop w:val="0"/>
      <w:marBottom w:val="0"/>
      <w:divBdr>
        <w:top w:val="none" w:sz="0" w:space="0" w:color="auto"/>
        <w:left w:val="none" w:sz="0" w:space="0" w:color="auto"/>
        <w:bottom w:val="none" w:sz="0" w:space="0" w:color="auto"/>
        <w:right w:val="none" w:sz="0" w:space="0" w:color="auto"/>
      </w:divBdr>
      <w:divsChild>
        <w:div w:id="1587685644">
          <w:marLeft w:val="0"/>
          <w:marRight w:val="0"/>
          <w:marTop w:val="0"/>
          <w:marBottom w:val="360"/>
          <w:divBdr>
            <w:top w:val="single" w:sz="6" w:space="0" w:color="C0C0C0"/>
            <w:left w:val="single" w:sz="6" w:space="0" w:color="C0C0C0"/>
            <w:bottom w:val="single" w:sz="6" w:space="0" w:color="C0C0C0"/>
            <w:right w:val="single" w:sz="6" w:space="0" w:color="C0C0C0"/>
          </w:divBdr>
        </w:div>
        <w:div w:id="425460764">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623511592">
      <w:bodyDiv w:val="1"/>
      <w:marLeft w:val="0"/>
      <w:marRight w:val="0"/>
      <w:marTop w:val="0"/>
      <w:marBottom w:val="0"/>
      <w:divBdr>
        <w:top w:val="none" w:sz="0" w:space="0" w:color="auto"/>
        <w:left w:val="none" w:sz="0" w:space="0" w:color="auto"/>
        <w:bottom w:val="none" w:sz="0" w:space="0" w:color="auto"/>
        <w:right w:val="none" w:sz="0" w:space="0" w:color="auto"/>
      </w:divBdr>
      <w:divsChild>
        <w:div w:id="410931022">
          <w:marLeft w:val="0"/>
          <w:marRight w:val="0"/>
          <w:marTop w:val="0"/>
          <w:marBottom w:val="360"/>
          <w:divBdr>
            <w:top w:val="single" w:sz="6" w:space="0" w:color="C0C0C0"/>
            <w:left w:val="single" w:sz="6" w:space="0" w:color="C0C0C0"/>
            <w:bottom w:val="single" w:sz="6" w:space="0" w:color="C0C0C0"/>
            <w:right w:val="single" w:sz="6" w:space="0" w:color="C0C0C0"/>
          </w:divBdr>
        </w:div>
        <w:div w:id="1209142198">
          <w:marLeft w:val="0"/>
          <w:marRight w:val="0"/>
          <w:marTop w:val="0"/>
          <w:marBottom w:val="360"/>
          <w:divBdr>
            <w:top w:val="single" w:sz="6" w:space="0" w:color="C0C0C0"/>
            <w:left w:val="single" w:sz="6" w:space="0" w:color="C0C0C0"/>
            <w:bottom w:val="single" w:sz="6" w:space="0" w:color="C0C0C0"/>
            <w:right w:val="single" w:sz="6" w:space="0" w:color="C0C0C0"/>
          </w:divBdr>
        </w:div>
        <w:div w:id="784664225">
          <w:marLeft w:val="0"/>
          <w:marRight w:val="0"/>
          <w:marTop w:val="0"/>
          <w:marBottom w:val="360"/>
          <w:divBdr>
            <w:top w:val="single" w:sz="6" w:space="0" w:color="C0C0C0"/>
            <w:left w:val="single" w:sz="6" w:space="0" w:color="C0C0C0"/>
            <w:bottom w:val="single" w:sz="6" w:space="0" w:color="C0C0C0"/>
            <w:right w:val="single" w:sz="6" w:space="0" w:color="C0C0C0"/>
          </w:divBdr>
        </w:div>
        <w:div w:id="1364134919">
          <w:marLeft w:val="0"/>
          <w:marRight w:val="0"/>
          <w:marTop w:val="0"/>
          <w:marBottom w:val="360"/>
          <w:divBdr>
            <w:top w:val="single" w:sz="6" w:space="0" w:color="C0C0C0"/>
            <w:left w:val="single" w:sz="6" w:space="0" w:color="C0C0C0"/>
            <w:bottom w:val="single" w:sz="6" w:space="0" w:color="C0C0C0"/>
            <w:right w:val="single" w:sz="6" w:space="0" w:color="C0C0C0"/>
          </w:divBdr>
        </w:div>
        <w:div w:id="1605381312">
          <w:marLeft w:val="0"/>
          <w:marRight w:val="0"/>
          <w:marTop w:val="0"/>
          <w:marBottom w:val="360"/>
          <w:divBdr>
            <w:top w:val="single" w:sz="6" w:space="0" w:color="C0C0C0"/>
            <w:left w:val="single" w:sz="6" w:space="0" w:color="C0C0C0"/>
            <w:bottom w:val="single" w:sz="6" w:space="0" w:color="C0C0C0"/>
            <w:right w:val="single" w:sz="6" w:space="0" w:color="C0C0C0"/>
          </w:divBdr>
        </w:div>
        <w:div w:id="301546508">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103495450">
      <w:bodyDiv w:val="1"/>
      <w:marLeft w:val="0"/>
      <w:marRight w:val="0"/>
      <w:marTop w:val="0"/>
      <w:marBottom w:val="0"/>
      <w:divBdr>
        <w:top w:val="none" w:sz="0" w:space="0" w:color="auto"/>
        <w:left w:val="none" w:sz="0" w:space="0" w:color="auto"/>
        <w:bottom w:val="none" w:sz="0" w:space="0" w:color="auto"/>
        <w:right w:val="none" w:sz="0" w:space="0" w:color="auto"/>
      </w:divBdr>
      <w:divsChild>
        <w:div w:id="2090496141">
          <w:marLeft w:val="0"/>
          <w:marRight w:val="0"/>
          <w:marTop w:val="0"/>
          <w:marBottom w:val="360"/>
          <w:divBdr>
            <w:top w:val="single" w:sz="6" w:space="0" w:color="C0C0C0"/>
            <w:left w:val="single" w:sz="6" w:space="0" w:color="C0C0C0"/>
            <w:bottom w:val="single" w:sz="6" w:space="0" w:color="C0C0C0"/>
            <w:right w:val="single" w:sz="6" w:space="0" w:color="C0C0C0"/>
          </w:divBdr>
        </w:div>
        <w:div w:id="104274027">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449351401">
      <w:bodyDiv w:val="1"/>
      <w:marLeft w:val="0"/>
      <w:marRight w:val="0"/>
      <w:marTop w:val="0"/>
      <w:marBottom w:val="0"/>
      <w:divBdr>
        <w:top w:val="none" w:sz="0" w:space="0" w:color="auto"/>
        <w:left w:val="none" w:sz="0" w:space="0" w:color="auto"/>
        <w:bottom w:val="none" w:sz="0" w:space="0" w:color="auto"/>
        <w:right w:val="none" w:sz="0" w:space="0" w:color="auto"/>
      </w:divBdr>
      <w:divsChild>
        <w:div w:id="698317121">
          <w:marLeft w:val="0"/>
          <w:marRight w:val="0"/>
          <w:marTop w:val="0"/>
          <w:marBottom w:val="360"/>
          <w:divBdr>
            <w:top w:val="single" w:sz="6" w:space="0" w:color="C0C0C0"/>
            <w:left w:val="single" w:sz="6" w:space="0" w:color="C0C0C0"/>
            <w:bottom w:val="single" w:sz="6" w:space="0" w:color="C0C0C0"/>
            <w:right w:val="single" w:sz="6" w:space="0" w:color="C0C0C0"/>
          </w:divBdr>
        </w:div>
        <w:div w:id="183402950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08590676">
      <w:bodyDiv w:val="1"/>
      <w:marLeft w:val="0"/>
      <w:marRight w:val="0"/>
      <w:marTop w:val="0"/>
      <w:marBottom w:val="0"/>
      <w:divBdr>
        <w:top w:val="none" w:sz="0" w:space="0" w:color="auto"/>
        <w:left w:val="none" w:sz="0" w:space="0" w:color="auto"/>
        <w:bottom w:val="none" w:sz="0" w:space="0" w:color="auto"/>
        <w:right w:val="none" w:sz="0" w:space="0" w:color="auto"/>
      </w:divBdr>
      <w:divsChild>
        <w:div w:id="1679186970">
          <w:marLeft w:val="0"/>
          <w:marRight w:val="0"/>
          <w:marTop w:val="0"/>
          <w:marBottom w:val="0"/>
          <w:divBdr>
            <w:top w:val="none" w:sz="0" w:space="0" w:color="auto"/>
            <w:left w:val="none" w:sz="0" w:space="0" w:color="auto"/>
            <w:bottom w:val="none" w:sz="0" w:space="0" w:color="auto"/>
            <w:right w:val="none" w:sz="0" w:space="0" w:color="auto"/>
          </w:divBdr>
          <w:divsChild>
            <w:div w:id="951591557">
              <w:marLeft w:val="0"/>
              <w:marRight w:val="0"/>
              <w:marTop w:val="0"/>
              <w:marBottom w:val="0"/>
              <w:divBdr>
                <w:top w:val="none" w:sz="0" w:space="0" w:color="auto"/>
                <w:left w:val="none" w:sz="0" w:space="0" w:color="auto"/>
                <w:bottom w:val="none" w:sz="0" w:space="0" w:color="auto"/>
                <w:right w:val="none" w:sz="0" w:space="0" w:color="auto"/>
              </w:divBdr>
              <w:divsChild>
                <w:div w:id="503010061">
                  <w:marLeft w:val="0"/>
                  <w:marRight w:val="0"/>
                  <w:marTop w:val="0"/>
                  <w:marBottom w:val="0"/>
                  <w:divBdr>
                    <w:top w:val="none" w:sz="0" w:space="0" w:color="auto"/>
                    <w:left w:val="none" w:sz="0" w:space="0" w:color="auto"/>
                    <w:bottom w:val="none" w:sz="0" w:space="0" w:color="auto"/>
                    <w:right w:val="none" w:sz="0" w:space="0" w:color="auto"/>
                  </w:divBdr>
                </w:div>
                <w:div w:id="1019740367">
                  <w:marLeft w:val="0"/>
                  <w:marRight w:val="0"/>
                  <w:marTop w:val="0"/>
                  <w:marBottom w:val="0"/>
                  <w:divBdr>
                    <w:top w:val="none" w:sz="0" w:space="0" w:color="auto"/>
                    <w:left w:val="none" w:sz="0" w:space="0" w:color="auto"/>
                    <w:bottom w:val="none" w:sz="0" w:space="0" w:color="auto"/>
                    <w:right w:val="none" w:sz="0" w:space="0" w:color="auto"/>
                  </w:divBdr>
                </w:div>
                <w:div w:id="2052461441">
                  <w:marLeft w:val="0"/>
                  <w:marRight w:val="0"/>
                  <w:marTop w:val="0"/>
                  <w:marBottom w:val="300"/>
                  <w:divBdr>
                    <w:top w:val="none" w:sz="0" w:space="0" w:color="auto"/>
                    <w:left w:val="none" w:sz="0" w:space="0" w:color="auto"/>
                    <w:bottom w:val="none" w:sz="0" w:space="0" w:color="auto"/>
                    <w:right w:val="none" w:sz="0" w:space="0" w:color="auto"/>
                  </w:divBdr>
                  <w:divsChild>
                    <w:div w:id="861867362">
                      <w:marLeft w:val="0"/>
                      <w:marRight w:val="0"/>
                      <w:marTop w:val="0"/>
                      <w:marBottom w:val="0"/>
                      <w:divBdr>
                        <w:top w:val="none" w:sz="0" w:space="0" w:color="auto"/>
                        <w:left w:val="none" w:sz="0" w:space="0" w:color="auto"/>
                        <w:bottom w:val="none" w:sz="0" w:space="0" w:color="auto"/>
                        <w:right w:val="none" w:sz="0" w:space="0" w:color="auto"/>
                      </w:divBdr>
                      <w:divsChild>
                        <w:div w:id="43374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1183">
          <w:marLeft w:val="0"/>
          <w:marRight w:val="0"/>
          <w:marTop w:val="0"/>
          <w:marBottom w:val="0"/>
          <w:divBdr>
            <w:top w:val="single" w:sz="2" w:space="8" w:color="D9DCDD"/>
            <w:left w:val="none" w:sz="0" w:space="0" w:color="auto"/>
            <w:bottom w:val="single" w:sz="2" w:space="0" w:color="D9DCDD"/>
            <w:right w:val="none" w:sz="0" w:space="0" w:color="auto"/>
          </w:divBdr>
          <w:divsChild>
            <w:div w:id="1847479306">
              <w:marLeft w:val="0"/>
              <w:marRight w:val="225"/>
              <w:marTop w:val="0"/>
              <w:marBottom w:val="0"/>
              <w:divBdr>
                <w:top w:val="none" w:sz="0" w:space="0" w:color="auto"/>
                <w:left w:val="none" w:sz="0" w:space="0" w:color="auto"/>
                <w:bottom w:val="none" w:sz="0" w:space="0" w:color="auto"/>
                <w:right w:val="none" w:sz="0" w:space="0" w:color="auto"/>
              </w:divBdr>
            </w:div>
            <w:div w:id="834609974">
              <w:marLeft w:val="0"/>
              <w:marRight w:val="225"/>
              <w:marTop w:val="0"/>
              <w:marBottom w:val="0"/>
              <w:divBdr>
                <w:top w:val="none" w:sz="0" w:space="0" w:color="auto"/>
                <w:left w:val="none" w:sz="0" w:space="0" w:color="auto"/>
                <w:bottom w:val="none" w:sz="0" w:space="0" w:color="auto"/>
                <w:right w:val="none" w:sz="0" w:space="0" w:color="auto"/>
              </w:divBdr>
            </w:div>
            <w:div w:id="81726880">
              <w:marLeft w:val="0"/>
              <w:marRight w:val="225"/>
              <w:marTop w:val="0"/>
              <w:marBottom w:val="0"/>
              <w:divBdr>
                <w:top w:val="none" w:sz="0" w:space="0" w:color="auto"/>
                <w:left w:val="none" w:sz="0" w:space="0" w:color="auto"/>
                <w:bottom w:val="none" w:sz="0" w:space="0" w:color="auto"/>
                <w:right w:val="none" w:sz="0" w:space="0" w:color="auto"/>
              </w:divBdr>
              <w:divsChild>
                <w:div w:id="1786537681">
                  <w:marLeft w:val="0"/>
                  <w:marRight w:val="0"/>
                  <w:marTop w:val="0"/>
                  <w:marBottom w:val="0"/>
                  <w:divBdr>
                    <w:top w:val="none" w:sz="0" w:space="0" w:color="auto"/>
                    <w:left w:val="none" w:sz="0" w:space="0" w:color="auto"/>
                    <w:bottom w:val="none" w:sz="0" w:space="0" w:color="auto"/>
                    <w:right w:val="none" w:sz="0" w:space="0" w:color="auto"/>
                  </w:divBdr>
                </w:div>
              </w:divsChild>
            </w:div>
            <w:div w:id="852457392">
              <w:marLeft w:val="0"/>
              <w:marRight w:val="225"/>
              <w:marTop w:val="0"/>
              <w:marBottom w:val="0"/>
              <w:divBdr>
                <w:top w:val="none" w:sz="0" w:space="0" w:color="auto"/>
                <w:left w:val="none" w:sz="0" w:space="0" w:color="auto"/>
                <w:bottom w:val="none" w:sz="0" w:space="0" w:color="auto"/>
                <w:right w:val="none" w:sz="0" w:space="0" w:color="auto"/>
              </w:divBdr>
            </w:div>
            <w:div w:id="997028227">
              <w:marLeft w:val="0"/>
              <w:marRight w:val="0"/>
              <w:marTop w:val="0"/>
              <w:marBottom w:val="0"/>
              <w:divBdr>
                <w:top w:val="none" w:sz="0" w:space="0" w:color="auto"/>
                <w:left w:val="none" w:sz="0" w:space="0" w:color="auto"/>
                <w:bottom w:val="none" w:sz="0" w:space="0" w:color="auto"/>
                <w:right w:val="none" w:sz="0" w:space="0" w:color="auto"/>
              </w:divBdr>
            </w:div>
          </w:divsChild>
        </w:div>
        <w:div w:id="1613899020">
          <w:marLeft w:val="0"/>
          <w:marRight w:val="0"/>
          <w:marTop w:val="225"/>
          <w:marBottom w:val="0"/>
          <w:divBdr>
            <w:top w:val="none" w:sz="0" w:space="0" w:color="auto"/>
            <w:left w:val="none" w:sz="0" w:space="0" w:color="auto"/>
            <w:bottom w:val="none" w:sz="0" w:space="0" w:color="auto"/>
            <w:right w:val="none" w:sz="0" w:space="0" w:color="auto"/>
          </w:divBdr>
        </w:div>
        <w:div w:id="1615096253">
          <w:marLeft w:val="0"/>
          <w:marRight w:val="0"/>
          <w:marTop w:val="150"/>
          <w:marBottom w:val="0"/>
          <w:divBdr>
            <w:top w:val="none" w:sz="0" w:space="0" w:color="auto"/>
            <w:left w:val="none" w:sz="0" w:space="0" w:color="auto"/>
            <w:bottom w:val="single" w:sz="6" w:space="9" w:color="D9DCDD"/>
            <w:right w:val="none" w:sz="0" w:space="0" w:color="auto"/>
          </w:divBdr>
        </w:div>
        <w:div w:id="1668289196">
          <w:marLeft w:val="0"/>
          <w:marRight w:val="0"/>
          <w:marTop w:val="0"/>
          <w:marBottom w:val="0"/>
          <w:divBdr>
            <w:top w:val="none" w:sz="0" w:space="0" w:color="auto"/>
            <w:left w:val="none" w:sz="0" w:space="0" w:color="auto"/>
            <w:bottom w:val="none" w:sz="0" w:space="0" w:color="auto"/>
            <w:right w:val="none" w:sz="0" w:space="0" w:color="auto"/>
          </w:divBdr>
          <w:divsChild>
            <w:div w:id="1368868354">
              <w:marLeft w:val="0"/>
              <w:marRight w:val="0"/>
              <w:marTop w:val="450"/>
              <w:marBottom w:val="0"/>
              <w:divBdr>
                <w:top w:val="none" w:sz="0" w:space="0" w:color="auto"/>
                <w:left w:val="none" w:sz="0" w:space="0" w:color="auto"/>
                <w:bottom w:val="none" w:sz="0" w:space="0" w:color="auto"/>
                <w:right w:val="none" w:sz="0" w:space="0" w:color="auto"/>
              </w:divBdr>
              <w:divsChild>
                <w:div w:id="457143117">
                  <w:blockQuote w:val="1"/>
                  <w:marLeft w:val="0"/>
                  <w:marRight w:val="0"/>
                  <w:marTop w:val="450"/>
                  <w:marBottom w:val="450"/>
                  <w:divBdr>
                    <w:top w:val="single" w:sz="6" w:space="6" w:color="545454"/>
                    <w:left w:val="none" w:sz="0" w:space="0" w:color="auto"/>
                    <w:bottom w:val="single" w:sz="6" w:space="9" w:color="545454"/>
                    <w:right w:val="none" w:sz="0" w:space="0" w:color="auto"/>
                  </w:divBdr>
                </w:div>
                <w:div w:id="1359892568">
                  <w:marLeft w:val="0"/>
                  <w:marRight w:val="0"/>
                  <w:marTop w:val="0"/>
                  <w:marBottom w:val="0"/>
                  <w:divBdr>
                    <w:top w:val="single" w:sz="6" w:space="0" w:color="D9DCDD"/>
                    <w:left w:val="single" w:sz="6" w:space="0" w:color="D9DCDD"/>
                    <w:bottom w:val="single" w:sz="6" w:space="0" w:color="D9DCDD"/>
                    <w:right w:val="single" w:sz="6" w:space="0" w:color="D9DCDD"/>
                  </w:divBdr>
                  <w:divsChild>
                    <w:div w:id="1875074303">
                      <w:marLeft w:val="0"/>
                      <w:marRight w:val="-450"/>
                      <w:marTop w:val="0"/>
                      <w:marBottom w:val="0"/>
                      <w:divBdr>
                        <w:top w:val="none" w:sz="0" w:space="0" w:color="auto"/>
                        <w:left w:val="none" w:sz="0" w:space="0" w:color="auto"/>
                        <w:bottom w:val="none" w:sz="0" w:space="0" w:color="auto"/>
                        <w:right w:val="none" w:sz="0" w:space="0" w:color="auto"/>
                      </w:divBdr>
                      <w:divsChild>
                        <w:div w:id="923686874">
                          <w:marLeft w:val="435"/>
                          <w:marRight w:val="0"/>
                          <w:marTop w:val="0"/>
                          <w:marBottom w:val="0"/>
                          <w:divBdr>
                            <w:top w:val="none" w:sz="0" w:space="0" w:color="auto"/>
                            <w:left w:val="none" w:sz="0" w:space="0" w:color="auto"/>
                            <w:bottom w:val="none" w:sz="0" w:space="0" w:color="auto"/>
                            <w:right w:val="none" w:sz="0" w:space="0" w:color="auto"/>
                          </w:divBdr>
                          <w:divsChild>
                            <w:div w:id="287207647">
                              <w:marLeft w:val="0"/>
                              <w:marRight w:val="0"/>
                              <w:marTop w:val="0"/>
                              <w:marBottom w:val="0"/>
                              <w:divBdr>
                                <w:top w:val="none" w:sz="0" w:space="0" w:color="auto"/>
                                <w:left w:val="none" w:sz="0" w:space="0" w:color="auto"/>
                                <w:bottom w:val="none" w:sz="0" w:space="0" w:color="auto"/>
                                <w:right w:val="none" w:sz="0" w:space="0" w:color="auto"/>
                              </w:divBdr>
                              <w:divsChild>
                                <w:div w:id="508180568">
                                  <w:marLeft w:val="0"/>
                                  <w:marRight w:val="0"/>
                                  <w:marTop w:val="0"/>
                                  <w:marBottom w:val="0"/>
                                  <w:divBdr>
                                    <w:top w:val="none" w:sz="0" w:space="0" w:color="auto"/>
                                    <w:left w:val="none" w:sz="0" w:space="0" w:color="auto"/>
                                    <w:bottom w:val="none" w:sz="0" w:space="0" w:color="auto"/>
                                    <w:right w:val="none" w:sz="0" w:space="0" w:color="auto"/>
                                  </w:divBdr>
                                  <w:divsChild>
                                    <w:div w:id="24446380">
                                      <w:marLeft w:val="0"/>
                                      <w:marRight w:val="0"/>
                                      <w:marTop w:val="0"/>
                                      <w:marBottom w:val="0"/>
                                      <w:divBdr>
                                        <w:top w:val="none" w:sz="0" w:space="0" w:color="auto"/>
                                        <w:left w:val="none" w:sz="0" w:space="0" w:color="auto"/>
                                        <w:bottom w:val="none" w:sz="0" w:space="0" w:color="auto"/>
                                        <w:right w:val="none" w:sz="0" w:space="0" w:color="auto"/>
                                      </w:divBdr>
                                      <w:divsChild>
                                        <w:div w:id="2034064587">
                                          <w:marLeft w:val="0"/>
                                          <w:marRight w:val="0"/>
                                          <w:marTop w:val="0"/>
                                          <w:marBottom w:val="0"/>
                                          <w:divBdr>
                                            <w:top w:val="none" w:sz="0" w:space="0" w:color="auto"/>
                                            <w:left w:val="none" w:sz="0" w:space="0" w:color="auto"/>
                                            <w:bottom w:val="none" w:sz="0" w:space="0" w:color="auto"/>
                                            <w:right w:val="none" w:sz="0" w:space="0" w:color="auto"/>
                                          </w:divBdr>
                                          <w:divsChild>
                                            <w:div w:id="2032369237">
                                              <w:marLeft w:val="0"/>
                                              <w:marRight w:val="0"/>
                                              <w:marTop w:val="0"/>
                                              <w:marBottom w:val="0"/>
                                              <w:divBdr>
                                                <w:top w:val="none" w:sz="0" w:space="0" w:color="auto"/>
                                                <w:left w:val="none" w:sz="0" w:space="0" w:color="auto"/>
                                                <w:bottom w:val="none" w:sz="0" w:space="0" w:color="auto"/>
                                                <w:right w:val="none" w:sz="0" w:space="0" w:color="auto"/>
                                              </w:divBdr>
                                            </w:div>
                                            <w:div w:id="618953388">
                                              <w:marLeft w:val="0"/>
                                              <w:marRight w:val="0"/>
                                              <w:marTop w:val="0"/>
                                              <w:marBottom w:val="0"/>
                                              <w:divBdr>
                                                <w:top w:val="none" w:sz="0" w:space="0" w:color="auto"/>
                                                <w:left w:val="none" w:sz="0" w:space="0" w:color="auto"/>
                                                <w:bottom w:val="none" w:sz="0" w:space="0" w:color="auto"/>
                                                <w:right w:val="none" w:sz="0" w:space="0" w:color="auto"/>
                                              </w:divBdr>
                                            </w:div>
                                            <w:div w:id="1452823122">
                                              <w:marLeft w:val="0"/>
                                              <w:marRight w:val="0"/>
                                              <w:marTop w:val="0"/>
                                              <w:marBottom w:val="0"/>
                                              <w:divBdr>
                                                <w:top w:val="none" w:sz="0" w:space="0" w:color="auto"/>
                                                <w:left w:val="none" w:sz="0" w:space="0" w:color="auto"/>
                                                <w:bottom w:val="none" w:sz="0" w:space="0" w:color="auto"/>
                                                <w:right w:val="none" w:sz="0" w:space="0" w:color="auto"/>
                                              </w:divBdr>
                                            </w:div>
                                            <w:div w:id="900823651">
                                              <w:marLeft w:val="0"/>
                                              <w:marRight w:val="0"/>
                                              <w:marTop w:val="0"/>
                                              <w:marBottom w:val="0"/>
                                              <w:divBdr>
                                                <w:top w:val="none" w:sz="0" w:space="0" w:color="auto"/>
                                                <w:left w:val="none" w:sz="0" w:space="0" w:color="auto"/>
                                                <w:bottom w:val="none" w:sz="0" w:space="0" w:color="auto"/>
                                                <w:right w:val="none" w:sz="0" w:space="0" w:color="auto"/>
                                              </w:divBdr>
                                            </w:div>
                                            <w:div w:id="1292057461">
                                              <w:marLeft w:val="0"/>
                                              <w:marRight w:val="0"/>
                                              <w:marTop w:val="0"/>
                                              <w:marBottom w:val="0"/>
                                              <w:divBdr>
                                                <w:top w:val="none" w:sz="0" w:space="0" w:color="auto"/>
                                                <w:left w:val="none" w:sz="0" w:space="0" w:color="auto"/>
                                                <w:bottom w:val="none" w:sz="0" w:space="0" w:color="auto"/>
                                                <w:right w:val="none" w:sz="0" w:space="0" w:color="auto"/>
                                              </w:divBdr>
                                            </w:div>
                                            <w:div w:id="512111910">
                                              <w:marLeft w:val="0"/>
                                              <w:marRight w:val="0"/>
                                              <w:marTop w:val="0"/>
                                              <w:marBottom w:val="0"/>
                                              <w:divBdr>
                                                <w:top w:val="none" w:sz="0" w:space="0" w:color="auto"/>
                                                <w:left w:val="none" w:sz="0" w:space="0" w:color="auto"/>
                                                <w:bottom w:val="none" w:sz="0" w:space="0" w:color="auto"/>
                                                <w:right w:val="none" w:sz="0" w:space="0" w:color="auto"/>
                                              </w:divBdr>
                                            </w:div>
                                            <w:div w:id="473566383">
                                              <w:marLeft w:val="0"/>
                                              <w:marRight w:val="0"/>
                                              <w:marTop w:val="0"/>
                                              <w:marBottom w:val="0"/>
                                              <w:divBdr>
                                                <w:top w:val="none" w:sz="0" w:space="0" w:color="auto"/>
                                                <w:left w:val="none" w:sz="0" w:space="0" w:color="auto"/>
                                                <w:bottom w:val="none" w:sz="0" w:space="0" w:color="auto"/>
                                                <w:right w:val="none" w:sz="0" w:space="0" w:color="auto"/>
                                              </w:divBdr>
                                            </w:div>
                                            <w:div w:id="253326028">
                                              <w:marLeft w:val="0"/>
                                              <w:marRight w:val="0"/>
                                              <w:marTop w:val="0"/>
                                              <w:marBottom w:val="0"/>
                                              <w:divBdr>
                                                <w:top w:val="none" w:sz="0" w:space="0" w:color="auto"/>
                                                <w:left w:val="none" w:sz="0" w:space="0" w:color="auto"/>
                                                <w:bottom w:val="none" w:sz="0" w:space="0" w:color="auto"/>
                                                <w:right w:val="none" w:sz="0" w:space="0" w:color="auto"/>
                                              </w:divBdr>
                                            </w:div>
                                            <w:div w:id="556622954">
                                              <w:marLeft w:val="0"/>
                                              <w:marRight w:val="0"/>
                                              <w:marTop w:val="0"/>
                                              <w:marBottom w:val="0"/>
                                              <w:divBdr>
                                                <w:top w:val="none" w:sz="0" w:space="0" w:color="auto"/>
                                                <w:left w:val="none" w:sz="0" w:space="0" w:color="auto"/>
                                                <w:bottom w:val="none" w:sz="0" w:space="0" w:color="auto"/>
                                                <w:right w:val="none" w:sz="0" w:space="0" w:color="auto"/>
                                              </w:divBdr>
                                            </w:div>
                                            <w:div w:id="1629119866">
                                              <w:marLeft w:val="0"/>
                                              <w:marRight w:val="0"/>
                                              <w:marTop w:val="0"/>
                                              <w:marBottom w:val="0"/>
                                              <w:divBdr>
                                                <w:top w:val="none" w:sz="0" w:space="0" w:color="auto"/>
                                                <w:left w:val="none" w:sz="0" w:space="0" w:color="auto"/>
                                                <w:bottom w:val="none" w:sz="0" w:space="0" w:color="auto"/>
                                                <w:right w:val="none" w:sz="0" w:space="0" w:color="auto"/>
                                              </w:divBdr>
                                            </w:div>
                                            <w:div w:id="794637396">
                                              <w:marLeft w:val="0"/>
                                              <w:marRight w:val="0"/>
                                              <w:marTop w:val="0"/>
                                              <w:marBottom w:val="0"/>
                                              <w:divBdr>
                                                <w:top w:val="none" w:sz="0" w:space="0" w:color="auto"/>
                                                <w:left w:val="none" w:sz="0" w:space="0" w:color="auto"/>
                                                <w:bottom w:val="none" w:sz="0" w:space="0" w:color="auto"/>
                                                <w:right w:val="none" w:sz="0" w:space="0" w:color="auto"/>
                                              </w:divBdr>
                                            </w:div>
                                            <w:div w:id="585892353">
                                              <w:marLeft w:val="0"/>
                                              <w:marRight w:val="0"/>
                                              <w:marTop w:val="0"/>
                                              <w:marBottom w:val="0"/>
                                              <w:divBdr>
                                                <w:top w:val="none" w:sz="0" w:space="0" w:color="auto"/>
                                                <w:left w:val="none" w:sz="0" w:space="0" w:color="auto"/>
                                                <w:bottom w:val="none" w:sz="0" w:space="0" w:color="auto"/>
                                                <w:right w:val="none" w:sz="0" w:space="0" w:color="auto"/>
                                              </w:divBdr>
                                            </w:div>
                                            <w:div w:id="1707214108">
                                              <w:marLeft w:val="0"/>
                                              <w:marRight w:val="0"/>
                                              <w:marTop w:val="0"/>
                                              <w:marBottom w:val="0"/>
                                              <w:divBdr>
                                                <w:top w:val="none" w:sz="0" w:space="0" w:color="auto"/>
                                                <w:left w:val="none" w:sz="0" w:space="0" w:color="auto"/>
                                                <w:bottom w:val="none" w:sz="0" w:space="0" w:color="auto"/>
                                                <w:right w:val="none" w:sz="0" w:space="0" w:color="auto"/>
                                              </w:divBdr>
                                            </w:div>
                                            <w:div w:id="294722143">
                                              <w:marLeft w:val="0"/>
                                              <w:marRight w:val="0"/>
                                              <w:marTop w:val="0"/>
                                              <w:marBottom w:val="0"/>
                                              <w:divBdr>
                                                <w:top w:val="none" w:sz="0" w:space="0" w:color="auto"/>
                                                <w:left w:val="none" w:sz="0" w:space="0" w:color="auto"/>
                                                <w:bottom w:val="none" w:sz="0" w:space="0" w:color="auto"/>
                                                <w:right w:val="none" w:sz="0" w:space="0" w:color="auto"/>
                                              </w:divBdr>
                                            </w:div>
                                            <w:div w:id="1249536926">
                                              <w:marLeft w:val="0"/>
                                              <w:marRight w:val="0"/>
                                              <w:marTop w:val="0"/>
                                              <w:marBottom w:val="0"/>
                                              <w:divBdr>
                                                <w:top w:val="none" w:sz="0" w:space="0" w:color="auto"/>
                                                <w:left w:val="none" w:sz="0" w:space="0" w:color="auto"/>
                                                <w:bottom w:val="none" w:sz="0" w:space="0" w:color="auto"/>
                                                <w:right w:val="none" w:sz="0" w:space="0" w:color="auto"/>
                                              </w:divBdr>
                                            </w:div>
                                            <w:div w:id="667755765">
                                              <w:marLeft w:val="0"/>
                                              <w:marRight w:val="0"/>
                                              <w:marTop w:val="0"/>
                                              <w:marBottom w:val="0"/>
                                              <w:divBdr>
                                                <w:top w:val="none" w:sz="0" w:space="0" w:color="auto"/>
                                                <w:left w:val="none" w:sz="0" w:space="0" w:color="auto"/>
                                                <w:bottom w:val="none" w:sz="0" w:space="0" w:color="auto"/>
                                                <w:right w:val="none" w:sz="0" w:space="0" w:color="auto"/>
                                              </w:divBdr>
                                            </w:div>
                                            <w:div w:id="1258098127">
                                              <w:marLeft w:val="0"/>
                                              <w:marRight w:val="0"/>
                                              <w:marTop w:val="0"/>
                                              <w:marBottom w:val="0"/>
                                              <w:divBdr>
                                                <w:top w:val="none" w:sz="0" w:space="0" w:color="auto"/>
                                                <w:left w:val="none" w:sz="0" w:space="0" w:color="auto"/>
                                                <w:bottom w:val="none" w:sz="0" w:space="0" w:color="auto"/>
                                                <w:right w:val="none" w:sz="0" w:space="0" w:color="auto"/>
                                              </w:divBdr>
                                            </w:div>
                                            <w:div w:id="957835816">
                                              <w:marLeft w:val="0"/>
                                              <w:marRight w:val="0"/>
                                              <w:marTop w:val="0"/>
                                              <w:marBottom w:val="0"/>
                                              <w:divBdr>
                                                <w:top w:val="none" w:sz="0" w:space="0" w:color="auto"/>
                                                <w:left w:val="none" w:sz="0" w:space="0" w:color="auto"/>
                                                <w:bottom w:val="none" w:sz="0" w:space="0" w:color="auto"/>
                                                <w:right w:val="none" w:sz="0" w:space="0" w:color="auto"/>
                                              </w:divBdr>
                                            </w:div>
                                            <w:div w:id="828862594">
                                              <w:marLeft w:val="0"/>
                                              <w:marRight w:val="0"/>
                                              <w:marTop w:val="0"/>
                                              <w:marBottom w:val="0"/>
                                              <w:divBdr>
                                                <w:top w:val="none" w:sz="0" w:space="0" w:color="auto"/>
                                                <w:left w:val="none" w:sz="0" w:space="0" w:color="auto"/>
                                                <w:bottom w:val="none" w:sz="0" w:space="0" w:color="auto"/>
                                                <w:right w:val="none" w:sz="0" w:space="0" w:color="auto"/>
                                              </w:divBdr>
                                            </w:div>
                                            <w:div w:id="1469585476">
                                              <w:marLeft w:val="0"/>
                                              <w:marRight w:val="0"/>
                                              <w:marTop w:val="0"/>
                                              <w:marBottom w:val="0"/>
                                              <w:divBdr>
                                                <w:top w:val="none" w:sz="0" w:space="0" w:color="auto"/>
                                                <w:left w:val="none" w:sz="0" w:space="0" w:color="auto"/>
                                                <w:bottom w:val="none" w:sz="0" w:space="0" w:color="auto"/>
                                                <w:right w:val="none" w:sz="0" w:space="0" w:color="auto"/>
                                              </w:divBdr>
                                            </w:div>
                                            <w:div w:id="183061414">
                                              <w:marLeft w:val="0"/>
                                              <w:marRight w:val="0"/>
                                              <w:marTop w:val="0"/>
                                              <w:marBottom w:val="0"/>
                                              <w:divBdr>
                                                <w:top w:val="none" w:sz="0" w:space="0" w:color="auto"/>
                                                <w:left w:val="none" w:sz="0" w:space="0" w:color="auto"/>
                                                <w:bottom w:val="none" w:sz="0" w:space="0" w:color="auto"/>
                                                <w:right w:val="none" w:sz="0" w:space="0" w:color="auto"/>
                                              </w:divBdr>
                                            </w:div>
                                            <w:div w:id="719597095">
                                              <w:marLeft w:val="0"/>
                                              <w:marRight w:val="0"/>
                                              <w:marTop w:val="0"/>
                                              <w:marBottom w:val="0"/>
                                              <w:divBdr>
                                                <w:top w:val="none" w:sz="0" w:space="0" w:color="auto"/>
                                                <w:left w:val="none" w:sz="0" w:space="0" w:color="auto"/>
                                                <w:bottom w:val="none" w:sz="0" w:space="0" w:color="auto"/>
                                                <w:right w:val="none" w:sz="0" w:space="0" w:color="auto"/>
                                              </w:divBdr>
                                            </w:div>
                                            <w:div w:id="357779271">
                                              <w:marLeft w:val="0"/>
                                              <w:marRight w:val="0"/>
                                              <w:marTop w:val="0"/>
                                              <w:marBottom w:val="0"/>
                                              <w:divBdr>
                                                <w:top w:val="none" w:sz="0" w:space="0" w:color="auto"/>
                                                <w:left w:val="none" w:sz="0" w:space="0" w:color="auto"/>
                                                <w:bottom w:val="none" w:sz="0" w:space="0" w:color="auto"/>
                                                <w:right w:val="none" w:sz="0" w:space="0" w:color="auto"/>
                                              </w:divBdr>
                                            </w:div>
                                            <w:div w:id="174081269">
                                              <w:marLeft w:val="0"/>
                                              <w:marRight w:val="0"/>
                                              <w:marTop w:val="0"/>
                                              <w:marBottom w:val="0"/>
                                              <w:divBdr>
                                                <w:top w:val="none" w:sz="0" w:space="0" w:color="auto"/>
                                                <w:left w:val="none" w:sz="0" w:space="0" w:color="auto"/>
                                                <w:bottom w:val="none" w:sz="0" w:space="0" w:color="auto"/>
                                                <w:right w:val="none" w:sz="0" w:space="0" w:color="auto"/>
                                              </w:divBdr>
                                            </w:div>
                                            <w:div w:id="157162916">
                                              <w:marLeft w:val="0"/>
                                              <w:marRight w:val="0"/>
                                              <w:marTop w:val="0"/>
                                              <w:marBottom w:val="0"/>
                                              <w:divBdr>
                                                <w:top w:val="none" w:sz="0" w:space="0" w:color="auto"/>
                                                <w:left w:val="none" w:sz="0" w:space="0" w:color="auto"/>
                                                <w:bottom w:val="none" w:sz="0" w:space="0" w:color="auto"/>
                                                <w:right w:val="none" w:sz="0" w:space="0" w:color="auto"/>
                                              </w:divBdr>
                                            </w:div>
                                            <w:div w:id="816998805">
                                              <w:marLeft w:val="0"/>
                                              <w:marRight w:val="0"/>
                                              <w:marTop w:val="0"/>
                                              <w:marBottom w:val="0"/>
                                              <w:divBdr>
                                                <w:top w:val="none" w:sz="0" w:space="0" w:color="auto"/>
                                                <w:left w:val="none" w:sz="0" w:space="0" w:color="auto"/>
                                                <w:bottom w:val="none" w:sz="0" w:space="0" w:color="auto"/>
                                                <w:right w:val="none" w:sz="0" w:space="0" w:color="auto"/>
                                              </w:divBdr>
                                            </w:div>
                                            <w:div w:id="586958740">
                                              <w:marLeft w:val="0"/>
                                              <w:marRight w:val="0"/>
                                              <w:marTop w:val="0"/>
                                              <w:marBottom w:val="0"/>
                                              <w:divBdr>
                                                <w:top w:val="none" w:sz="0" w:space="0" w:color="auto"/>
                                                <w:left w:val="none" w:sz="0" w:space="0" w:color="auto"/>
                                                <w:bottom w:val="none" w:sz="0" w:space="0" w:color="auto"/>
                                                <w:right w:val="none" w:sz="0" w:space="0" w:color="auto"/>
                                              </w:divBdr>
                                            </w:div>
                                            <w:div w:id="681009189">
                                              <w:marLeft w:val="0"/>
                                              <w:marRight w:val="0"/>
                                              <w:marTop w:val="0"/>
                                              <w:marBottom w:val="0"/>
                                              <w:divBdr>
                                                <w:top w:val="none" w:sz="0" w:space="0" w:color="auto"/>
                                                <w:left w:val="none" w:sz="0" w:space="0" w:color="auto"/>
                                                <w:bottom w:val="none" w:sz="0" w:space="0" w:color="auto"/>
                                                <w:right w:val="none" w:sz="0" w:space="0" w:color="auto"/>
                                              </w:divBdr>
                                            </w:div>
                                            <w:div w:id="34976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22234124">
      <w:bodyDiv w:val="1"/>
      <w:marLeft w:val="0"/>
      <w:marRight w:val="0"/>
      <w:marTop w:val="0"/>
      <w:marBottom w:val="0"/>
      <w:divBdr>
        <w:top w:val="none" w:sz="0" w:space="0" w:color="auto"/>
        <w:left w:val="none" w:sz="0" w:space="0" w:color="auto"/>
        <w:bottom w:val="none" w:sz="0" w:space="0" w:color="auto"/>
        <w:right w:val="none" w:sz="0" w:space="0" w:color="auto"/>
      </w:divBdr>
      <w:divsChild>
        <w:div w:id="300155717">
          <w:marLeft w:val="0"/>
          <w:marRight w:val="0"/>
          <w:marTop w:val="0"/>
          <w:marBottom w:val="360"/>
          <w:divBdr>
            <w:top w:val="single" w:sz="6" w:space="0" w:color="C0C0C0"/>
            <w:left w:val="single" w:sz="6" w:space="0" w:color="C0C0C0"/>
            <w:bottom w:val="single" w:sz="6" w:space="0" w:color="C0C0C0"/>
            <w:right w:val="single" w:sz="6" w:space="0" w:color="C0C0C0"/>
          </w:divBdr>
        </w:div>
        <w:div w:id="565921946">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563248830">
      <w:bodyDiv w:val="1"/>
      <w:marLeft w:val="0"/>
      <w:marRight w:val="0"/>
      <w:marTop w:val="0"/>
      <w:marBottom w:val="0"/>
      <w:divBdr>
        <w:top w:val="none" w:sz="0" w:space="0" w:color="auto"/>
        <w:left w:val="none" w:sz="0" w:space="0" w:color="auto"/>
        <w:bottom w:val="none" w:sz="0" w:space="0" w:color="auto"/>
        <w:right w:val="none" w:sz="0" w:space="0" w:color="auto"/>
      </w:divBdr>
      <w:divsChild>
        <w:div w:id="1296521457">
          <w:marLeft w:val="0"/>
          <w:marRight w:val="0"/>
          <w:marTop w:val="0"/>
          <w:marBottom w:val="360"/>
          <w:divBdr>
            <w:top w:val="single" w:sz="6" w:space="0" w:color="C0C0C0"/>
            <w:left w:val="single" w:sz="6" w:space="0" w:color="C0C0C0"/>
            <w:bottom w:val="single" w:sz="6" w:space="0" w:color="C0C0C0"/>
            <w:right w:val="single" w:sz="6" w:space="0" w:color="C0C0C0"/>
          </w:divBdr>
        </w:div>
        <w:div w:id="565729409">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 w:id="1710110971">
      <w:bodyDiv w:val="1"/>
      <w:marLeft w:val="0"/>
      <w:marRight w:val="0"/>
      <w:marTop w:val="0"/>
      <w:marBottom w:val="0"/>
      <w:divBdr>
        <w:top w:val="none" w:sz="0" w:space="0" w:color="auto"/>
        <w:left w:val="none" w:sz="0" w:space="0" w:color="auto"/>
        <w:bottom w:val="none" w:sz="0" w:space="0" w:color="auto"/>
        <w:right w:val="none" w:sz="0" w:space="0" w:color="auto"/>
      </w:divBdr>
      <w:divsChild>
        <w:div w:id="48503049">
          <w:marLeft w:val="0"/>
          <w:marRight w:val="0"/>
          <w:marTop w:val="0"/>
          <w:marBottom w:val="360"/>
          <w:divBdr>
            <w:top w:val="single" w:sz="6" w:space="0" w:color="C0C0C0"/>
            <w:left w:val="single" w:sz="6" w:space="0" w:color="C0C0C0"/>
            <w:bottom w:val="single" w:sz="6" w:space="0" w:color="C0C0C0"/>
            <w:right w:val="single" w:sz="6" w:space="0" w:color="C0C0C0"/>
          </w:divBdr>
        </w:div>
        <w:div w:id="2031485613">
          <w:marLeft w:val="0"/>
          <w:marRight w:val="0"/>
          <w:marTop w:val="0"/>
          <w:marBottom w:val="360"/>
          <w:divBdr>
            <w:top w:val="single" w:sz="6" w:space="0" w:color="C0C0C0"/>
            <w:left w:val="single" w:sz="6" w:space="0" w:color="C0C0C0"/>
            <w:bottom w:val="single" w:sz="6" w:space="0" w:color="C0C0C0"/>
            <w:right w:val="single" w:sz="6" w:space="0" w:color="C0C0C0"/>
          </w:divBdr>
        </w:div>
        <w:div w:id="1563057888">
          <w:marLeft w:val="0"/>
          <w:marRight w:val="0"/>
          <w:marTop w:val="0"/>
          <w:marBottom w:val="360"/>
          <w:divBdr>
            <w:top w:val="single" w:sz="6" w:space="0" w:color="C0C0C0"/>
            <w:left w:val="single" w:sz="6" w:space="0" w:color="C0C0C0"/>
            <w:bottom w:val="single" w:sz="6" w:space="0" w:color="C0C0C0"/>
            <w:right w:val="single" w:sz="6" w:space="0" w:color="C0C0C0"/>
          </w:divBdr>
        </w:div>
        <w:div w:id="940526300">
          <w:marLeft w:val="0"/>
          <w:marRight w:val="0"/>
          <w:marTop w:val="0"/>
          <w:marBottom w:val="360"/>
          <w:divBdr>
            <w:top w:val="single" w:sz="6" w:space="0" w:color="C0C0C0"/>
            <w:left w:val="single" w:sz="6" w:space="0" w:color="C0C0C0"/>
            <w:bottom w:val="single" w:sz="6" w:space="0" w:color="C0C0C0"/>
            <w:right w:val="single" w:sz="6" w:space="0" w:color="C0C0C0"/>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sjava.com/wp-content/uploads/2014/08/StringExample2.ra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desjava.com/wp-content/uploads/2014/08/StringExample1.ra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codesjava.com/wp-content/uploads/2014/08/StringExample7.rar" TargetMode="External"/><Relationship Id="rId5" Type="http://schemas.openxmlformats.org/officeDocument/2006/relationships/image" Target="media/image1.jpeg"/><Relationship Id="rId10" Type="http://schemas.openxmlformats.org/officeDocument/2006/relationships/hyperlink" Target="https://codesjava.com/wp-content/uploads/2014/08/StringExample9.rar" TargetMode="External"/><Relationship Id="rId4" Type="http://schemas.openxmlformats.org/officeDocument/2006/relationships/webSettings" Target="webSettings.xml"/><Relationship Id="rId9" Type="http://schemas.openxmlformats.org/officeDocument/2006/relationships/hyperlink" Target="https://codesjava.com/how-to-write-immutable-class-in-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2106</TotalTime>
  <Pages>10</Pages>
  <Words>2808</Words>
  <Characters>16007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Jagtap, Komal</dc:creator>
  <cp:keywords/>
  <dc:description/>
  <cp:lastModifiedBy>Jagtap, Komal</cp:lastModifiedBy>
  <cp:revision>4</cp:revision>
  <dcterms:created xsi:type="dcterms:W3CDTF">2018-09-18T03:46:00Z</dcterms:created>
  <dcterms:modified xsi:type="dcterms:W3CDTF">2018-09-25T04:54:00Z</dcterms:modified>
</cp:coreProperties>
</file>