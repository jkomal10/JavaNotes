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BF7" w:rsidRPr="00CB5673" w:rsidRDefault="003E0BF7" w:rsidP="003E0BF7">
      <w:pPr>
        <w:shd w:val="clear" w:color="auto" w:fill="FFFFFF"/>
        <w:spacing w:after="150" w:line="240" w:lineRule="auto"/>
        <w:jc w:val="center"/>
        <w:textAlignment w:val="baseline"/>
        <w:rPr>
          <w:rFonts w:asciiTheme="majorHAnsi" w:eastAsia="Times New Roman" w:hAnsiTheme="majorHAnsi" w:cstheme="majorHAnsi"/>
          <w:b/>
          <w:color w:val="000000"/>
          <w:sz w:val="20"/>
          <w:szCs w:val="20"/>
        </w:rPr>
      </w:pPr>
      <w:r w:rsidRPr="00CB5673">
        <w:rPr>
          <w:rFonts w:asciiTheme="majorHAnsi" w:eastAsia="Times New Roman" w:hAnsiTheme="majorHAnsi" w:cstheme="majorHAnsi"/>
          <w:b/>
          <w:color w:val="000000"/>
          <w:sz w:val="20"/>
          <w:szCs w:val="20"/>
        </w:rPr>
        <w:t>Class</w:t>
      </w:r>
    </w:p>
    <w:p w:rsidR="003E0BF7" w:rsidRPr="00CB5673" w:rsidRDefault="003E0BF7" w:rsidP="003E0BF7">
      <w:pPr>
        <w:shd w:val="clear" w:color="auto" w:fill="FFFFFF"/>
        <w:spacing w:after="150" w:line="240" w:lineRule="auto"/>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A class is a user defined blueprint or prototype from which objects are created.  It represents the set of properties or methods that are common to all objects of one type. In general, class declarations can include these components, in order:</w:t>
      </w:r>
    </w:p>
    <w:p w:rsidR="003E0BF7" w:rsidRPr="00CB5673" w:rsidRDefault="003E0BF7" w:rsidP="003E0BF7">
      <w:pPr>
        <w:numPr>
          <w:ilvl w:val="0"/>
          <w:numId w:val="1"/>
        </w:numPr>
        <w:shd w:val="clear" w:color="auto" w:fill="FFFFFF"/>
        <w:spacing w:after="0" w:line="240" w:lineRule="auto"/>
        <w:ind w:left="540"/>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b/>
          <w:bCs/>
          <w:color w:val="000000"/>
          <w:sz w:val="20"/>
          <w:szCs w:val="20"/>
          <w:bdr w:val="none" w:sz="0" w:space="0" w:color="auto" w:frame="1"/>
        </w:rPr>
        <w:t>Modifiers</w:t>
      </w:r>
      <w:r w:rsidRPr="00CB5673">
        <w:rPr>
          <w:rFonts w:asciiTheme="majorHAnsi" w:eastAsia="Times New Roman" w:hAnsiTheme="majorHAnsi" w:cstheme="majorHAnsi"/>
          <w:color w:val="000000"/>
          <w:sz w:val="20"/>
          <w:szCs w:val="20"/>
        </w:rPr>
        <w:t> : A class can be public or has default access (Refer </w:t>
      </w:r>
      <w:hyperlink r:id="rId5" w:history="1">
        <w:r w:rsidRPr="00CB5673">
          <w:rPr>
            <w:rFonts w:asciiTheme="majorHAnsi" w:eastAsia="Times New Roman" w:hAnsiTheme="majorHAnsi" w:cstheme="majorHAnsi"/>
            <w:color w:val="EC4E20"/>
            <w:sz w:val="20"/>
            <w:szCs w:val="20"/>
            <w:u w:val="single"/>
            <w:bdr w:val="none" w:sz="0" w:space="0" w:color="auto" w:frame="1"/>
          </w:rPr>
          <w:t>this</w:t>
        </w:r>
      </w:hyperlink>
      <w:r w:rsidRPr="00CB5673">
        <w:rPr>
          <w:rFonts w:asciiTheme="majorHAnsi" w:eastAsia="Times New Roman" w:hAnsiTheme="majorHAnsi" w:cstheme="majorHAnsi"/>
          <w:color w:val="000000"/>
          <w:sz w:val="20"/>
          <w:szCs w:val="20"/>
        </w:rPr>
        <w:t> for details).</w:t>
      </w:r>
    </w:p>
    <w:p w:rsidR="003E0BF7" w:rsidRPr="00CB5673" w:rsidRDefault="003E0BF7" w:rsidP="003E0BF7">
      <w:pPr>
        <w:numPr>
          <w:ilvl w:val="0"/>
          <w:numId w:val="1"/>
        </w:numPr>
        <w:shd w:val="clear" w:color="auto" w:fill="FFFFFF"/>
        <w:spacing w:after="0" w:line="240" w:lineRule="auto"/>
        <w:ind w:left="540"/>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b/>
          <w:bCs/>
          <w:color w:val="000000"/>
          <w:sz w:val="20"/>
          <w:szCs w:val="20"/>
          <w:bdr w:val="none" w:sz="0" w:space="0" w:color="auto" w:frame="1"/>
        </w:rPr>
        <w:t>Class name:</w:t>
      </w:r>
      <w:r w:rsidRPr="00CB5673">
        <w:rPr>
          <w:rFonts w:asciiTheme="majorHAnsi" w:eastAsia="Times New Roman" w:hAnsiTheme="majorHAnsi" w:cstheme="majorHAnsi"/>
          <w:color w:val="000000"/>
          <w:sz w:val="20"/>
          <w:szCs w:val="20"/>
        </w:rPr>
        <w:t xml:space="preserve"> The name should begin with </w:t>
      </w:r>
      <w:proofErr w:type="spellStart"/>
      <w:r w:rsidRPr="00CB5673">
        <w:rPr>
          <w:rFonts w:asciiTheme="majorHAnsi" w:eastAsia="Times New Roman" w:hAnsiTheme="majorHAnsi" w:cstheme="majorHAnsi"/>
          <w:color w:val="000000"/>
          <w:sz w:val="20"/>
          <w:szCs w:val="20"/>
        </w:rPr>
        <w:t>a</w:t>
      </w:r>
      <w:proofErr w:type="spellEnd"/>
      <w:r w:rsidRPr="00CB5673">
        <w:rPr>
          <w:rFonts w:asciiTheme="majorHAnsi" w:eastAsia="Times New Roman" w:hAnsiTheme="majorHAnsi" w:cstheme="majorHAnsi"/>
          <w:color w:val="000000"/>
          <w:sz w:val="20"/>
          <w:szCs w:val="20"/>
        </w:rPr>
        <w:t xml:space="preserve"> initial letter (capitalized by convention).</w:t>
      </w:r>
    </w:p>
    <w:p w:rsidR="003E0BF7" w:rsidRPr="00CB5673" w:rsidRDefault="003E0BF7" w:rsidP="003E0BF7">
      <w:pPr>
        <w:numPr>
          <w:ilvl w:val="0"/>
          <w:numId w:val="1"/>
        </w:numPr>
        <w:shd w:val="clear" w:color="auto" w:fill="FFFFFF"/>
        <w:spacing w:after="0" w:line="240" w:lineRule="auto"/>
        <w:ind w:left="540"/>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b/>
          <w:bCs/>
          <w:color w:val="000000"/>
          <w:sz w:val="20"/>
          <w:szCs w:val="20"/>
          <w:bdr w:val="none" w:sz="0" w:space="0" w:color="auto" w:frame="1"/>
        </w:rPr>
        <w:t>Superclass(if any):</w:t>
      </w:r>
      <w:r w:rsidRPr="00CB5673">
        <w:rPr>
          <w:rFonts w:asciiTheme="majorHAnsi" w:eastAsia="Times New Roman" w:hAnsiTheme="majorHAnsi" w:cstheme="majorHAnsi"/>
          <w:color w:val="000000"/>
          <w:sz w:val="20"/>
          <w:szCs w:val="20"/>
        </w:rPr>
        <w:t> The name of the class’s parent (superclass), if any, preceded by the keyword extends. A class can only extend (subclass) one parent.</w:t>
      </w:r>
    </w:p>
    <w:p w:rsidR="003E0BF7" w:rsidRPr="00CB5673" w:rsidRDefault="003E0BF7" w:rsidP="003E0BF7">
      <w:pPr>
        <w:numPr>
          <w:ilvl w:val="0"/>
          <w:numId w:val="1"/>
        </w:numPr>
        <w:shd w:val="clear" w:color="auto" w:fill="FFFFFF"/>
        <w:spacing w:after="0" w:line="240" w:lineRule="auto"/>
        <w:ind w:left="540"/>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b/>
          <w:bCs/>
          <w:color w:val="000000"/>
          <w:sz w:val="20"/>
          <w:szCs w:val="20"/>
          <w:bdr w:val="none" w:sz="0" w:space="0" w:color="auto" w:frame="1"/>
        </w:rPr>
        <w:t>Interfaces(if any):</w:t>
      </w:r>
      <w:r w:rsidRPr="00CB5673">
        <w:rPr>
          <w:rFonts w:asciiTheme="majorHAnsi" w:eastAsia="Times New Roman" w:hAnsiTheme="majorHAnsi" w:cstheme="majorHAnsi"/>
          <w:color w:val="000000"/>
          <w:sz w:val="20"/>
          <w:szCs w:val="20"/>
        </w:rPr>
        <w:t> A comma-separated list of interfaces implemented by the class, if any, preceded by the keyword implements. A class can implement more than one interface.</w:t>
      </w:r>
    </w:p>
    <w:p w:rsidR="003E0BF7" w:rsidRPr="00CB5673" w:rsidRDefault="003E0BF7" w:rsidP="003E0BF7">
      <w:pPr>
        <w:numPr>
          <w:ilvl w:val="0"/>
          <w:numId w:val="1"/>
        </w:numPr>
        <w:shd w:val="clear" w:color="auto" w:fill="FFFFFF"/>
        <w:spacing w:after="0" w:line="240" w:lineRule="auto"/>
        <w:ind w:left="540"/>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b/>
          <w:bCs/>
          <w:color w:val="000000"/>
          <w:sz w:val="20"/>
          <w:szCs w:val="20"/>
          <w:bdr w:val="none" w:sz="0" w:space="0" w:color="auto" w:frame="1"/>
        </w:rPr>
        <w:t>Body:</w:t>
      </w:r>
      <w:r w:rsidRPr="00CB5673">
        <w:rPr>
          <w:rFonts w:asciiTheme="majorHAnsi" w:eastAsia="Times New Roman" w:hAnsiTheme="majorHAnsi" w:cstheme="majorHAnsi"/>
          <w:color w:val="000000"/>
          <w:sz w:val="20"/>
          <w:szCs w:val="20"/>
        </w:rPr>
        <w:t> The class body surrounded by braces, { }.</w:t>
      </w:r>
    </w:p>
    <w:p w:rsidR="003E0BF7" w:rsidRPr="00CB5673" w:rsidRDefault="003E0BF7" w:rsidP="003E0BF7">
      <w:pPr>
        <w:shd w:val="clear" w:color="auto" w:fill="FFFFFF"/>
        <w:spacing w:after="150" w:line="240" w:lineRule="auto"/>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Constructors are used for initializing new objects. Fields are variables that provides the state of the class and its objects, and methods are used to implement the behavior of the class and its objects.</w:t>
      </w:r>
    </w:p>
    <w:p w:rsidR="00544094" w:rsidRPr="00CB5673" w:rsidRDefault="00544094" w:rsidP="00544094">
      <w:pPr>
        <w:shd w:val="clear" w:color="auto" w:fill="FFFFFF"/>
        <w:spacing w:after="150" w:line="240" w:lineRule="auto"/>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w:t>
      </w:r>
      <w:r w:rsidRPr="00CB5673">
        <w:rPr>
          <w:rFonts w:asciiTheme="majorHAnsi" w:hAnsiTheme="majorHAnsi" w:cstheme="majorHAnsi"/>
          <w:color w:val="000000"/>
          <w:sz w:val="20"/>
          <w:szCs w:val="20"/>
          <w:shd w:val="clear" w:color="auto" w:fill="FFFFFF"/>
        </w:rPr>
        <w:t xml:space="preserve"> methods operate on the internal state (fields or variable)of an object and the object-to-object communication is done via methods.</w:t>
      </w:r>
    </w:p>
    <w:p w:rsidR="00544094" w:rsidRPr="00CB5673" w:rsidRDefault="00544094" w:rsidP="003E0BF7">
      <w:pPr>
        <w:shd w:val="clear" w:color="auto" w:fill="FFFFFF"/>
        <w:spacing w:after="150" w:line="240" w:lineRule="auto"/>
        <w:jc w:val="both"/>
        <w:textAlignment w:val="baseline"/>
        <w:rPr>
          <w:rFonts w:asciiTheme="majorHAnsi" w:eastAsia="Times New Roman" w:hAnsiTheme="majorHAnsi" w:cstheme="majorHAnsi"/>
          <w:color w:val="000000"/>
          <w:sz w:val="20"/>
          <w:szCs w:val="20"/>
        </w:rPr>
      </w:pPr>
    </w:p>
    <w:p w:rsidR="003E0BF7" w:rsidRPr="00CB5673" w:rsidRDefault="003E0BF7" w:rsidP="003E0BF7">
      <w:pPr>
        <w:shd w:val="clear" w:color="auto" w:fill="FFFFFF"/>
        <w:spacing w:after="0" w:line="240" w:lineRule="auto"/>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There are various types of classes that are used in real time applications such as </w:t>
      </w:r>
      <w:hyperlink r:id="rId6" w:history="1">
        <w:r w:rsidRPr="00CB5673">
          <w:rPr>
            <w:rFonts w:asciiTheme="majorHAnsi" w:eastAsia="Times New Roman" w:hAnsiTheme="majorHAnsi" w:cstheme="majorHAnsi"/>
            <w:color w:val="EC4E20"/>
            <w:sz w:val="20"/>
            <w:szCs w:val="20"/>
            <w:u w:val="single"/>
            <w:bdr w:val="none" w:sz="0" w:space="0" w:color="auto" w:frame="1"/>
          </w:rPr>
          <w:t>nested classes</w:t>
        </w:r>
      </w:hyperlink>
      <w:r w:rsidRPr="00CB5673">
        <w:rPr>
          <w:rFonts w:asciiTheme="majorHAnsi" w:eastAsia="Times New Roman" w:hAnsiTheme="majorHAnsi" w:cstheme="majorHAnsi"/>
          <w:color w:val="000000"/>
          <w:sz w:val="20"/>
          <w:szCs w:val="20"/>
        </w:rPr>
        <w:t>, </w:t>
      </w:r>
      <w:hyperlink r:id="rId7" w:history="1">
        <w:r w:rsidRPr="00CB5673">
          <w:rPr>
            <w:rFonts w:asciiTheme="majorHAnsi" w:eastAsia="Times New Roman" w:hAnsiTheme="majorHAnsi" w:cstheme="majorHAnsi"/>
            <w:color w:val="EC4E20"/>
            <w:sz w:val="20"/>
            <w:szCs w:val="20"/>
            <w:u w:val="single"/>
            <w:bdr w:val="none" w:sz="0" w:space="0" w:color="auto" w:frame="1"/>
          </w:rPr>
          <w:t>anonymous classes</w:t>
        </w:r>
      </w:hyperlink>
      <w:r w:rsidRPr="00CB5673">
        <w:rPr>
          <w:rFonts w:asciiTheme="majorHAnsi" w:eastAsia="Times New Roman" w:hAnsiTheme="majorHAnsi" w:cstheme="majorHAnsi"/>
          <w:color w:val="000000"/>
          <w:sz w:val="20"/>
          <w:szCs w:val="20"/>
        </w:rPr>
        <w:t>, </w:t>
      </w:r>
      <w:hyperlink r:id="rId8" w:history="1">
        <w:r w:rsidRPr="00CB5673">
          <w:rPr>
            <w:rFonts w:asciiTheme="majorHAnsi" w:eastAsia="Times New Roman" w:hAnsiTheme="majorHAnsi" w:cstheme="majorHAnsi"/>
            <w:color w:val="EC4E20"/>
            <w:sz w:val="20"/>
            <w:szCs w:val="20"/>
            <w:u w:val="single"/>
            <w:bdr w:val="none" w:sz="0" w:space="0" w:color="auto" w:frame="1"/>
          </w:rPr>
          <w:t>lambda expressions</w:t>
        </w:r>
      </w:hyperlink>
      <w:r w:rsidRPr="00CB5673">
        <w:rPr>
          <w:rFonts w:asciiTheme="majorHAnsi" w:eastAsia="Times New Roman" w:hAnsiTheme="majorHAnsi" w:cstheme="majorHAnsi"/>
          <w:color w:val="000000"/>
          <w:sz w:val="20"/>
          <w:szCs w:val="20"/>
        </w:rPr>
        <w:t>.</w:t>
      </w:r>
    </w:p>
    <w:p w:rsidR="00C63078" w:rsidRPr="00CB5673" w:rsidRDefault="00C63078" w:rsidP="003E0BF7">
      <w:pPr>
        <w:shd w:val="clear" w:color="auto" w:fill="FFFFFF"/>
        <w:spacing w:after="0" w:line="240" w:lineRule="auto"/>
        <w:jc w:val="both"/>
        <w:textAlignment w:val="baseline"/>
        <w:rPr>
          <w:rFonts w:asciiTheme="majorHAnsi" w:eastAsia="Times New Roman" w:hAnsiTheme="majorHAnsi" w:cstheme="majorHAnsi"/>
          <w:color w:val="000000"/>
          <w:sz w:val="20"/>
          <w:szCs w:val="20"/>
        </w:rPr>
      </w:pPr>
    </w:p>
    <w:p w:rsidR="00C63078" w:rsidRPr="00CB5673" w:rsidRDefault="00C63078" w:rsidP="003E0BF7">
      <w:pPr>
        <w:shd w:val="clear" w:color="auto" w:fill="FFFFFF"/>
        <w:spacing w:after="0" w:line="240" w:lineRule="auto"/>
        <w:jc w:val="both"/>
        <w:textAlignment w:val="baseline"/>
        <w:rPr>
          <w:rFonts w:asciiTheme="majorHAnsi" w:eastAsia="Times New Roman" w:hAnsiTheme="majorHAnsi" w:cstheme="majorHAnsi"/>
          <w:b/>
          <w:color w:val="000000"/>
          <w:sz w:val="20"/>
          <w:szCs w:val="20"/>
        </w:rPr>
      </w:pPr>
      <w:r w:rsidRPr="00CB5673">
        <w:rPr>
          <w:rFonts w:asciiTheme="majorHAnsi" w:eastAsia="Times New Roman" w:hAnsiTheme="majorHAnsi" w:cstheme="majorHAnsi"/>
          <w:b/>
          <w:color w:val="000000"/>
          <w:sz w:val="20"/>
          <w:szCs w:val="20"/>
        </w:rPr>
        <w:t>Difference between class and object</w:t>
      </w:r>
    </w:p>
    <w:p w:rsidR="00C63078" w:rsidRPr="00CB5673" w:rsidRDefault="00C63078" w:rsidP="003E0BF7">
      <w:pPr>
        <w:shd w:val="clear" w:color="auto" w:fill="FFFFFF"/>
        <w:spacing w:after="0" w:line="240" w:lineRule="auto"/>
        <w:jc w:val="both"/>
        <w:textAlignment w:val="baseline"/>
        <w:rPr>
          <w:rFonts w:asciiTheme="majorHAnsi" w:hAnsiTheme="majorHAnsi" w:cstheme="majorHAnsi"/>
          <w:color w:val="000000"/>
          <w:sz w:val="20"/>
          <w:szCs w:val="20"/>
          <w:shd w:val="clear" w:color="auto" w:fill="FFFFFF"/>
        </w:rPr>
      </w:pPr>
      <w:r w:rsidRPr="00CB5673">
        <w:rPr>
          <w:rFonts w:asciiTheme="majorHAnsi" w:hAnsiTheme="majorHAnsi" w:cstheme="majorHAnsi"/>
          <w:color w:val="000000"/>
          <w:sz w:val="20"/>
          <w:szCs w:val="20"/>
          <w:shd w:val="clear" w:color="auto" w:fill="FFFFFF"/>
        </w:rPr>
        <w:t>the class is not shaded, because it represents a blueprint of an object rather than an object itself. In comparison, an object is shaded, indicating that the object exists and that you can use it.</w:t>
      </w:r>
    </w:p>
    <w:tbl>
      <w:tblPr>
        <w:tblpPr w:leftFromText="180" w:rightFromText="180" w:vertAnchor="text" w:horzAnchor="page" w:tblpX="1" w:tblpY="474"/>
        <w:tblW w:w="1468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2"/>
        <w:gridCol w:w="118"/>
        <w:gridCol w:w="4922"/>
        <w:gridCol w:w="9378"/>
      </w:tblGrid>
      <w:tr w:rsidR="005F60D1" w:rsidRPr="00CB5673" w:rsidTr="005F60D1">
        <w:trPr>
          <w:gridAfter w:val="1"/>
          <w:wAfter w:w="9378" w:type="dxa"/>
        </w:trPr>
        <w:tc>
          <w:tcPr>
            <w:tcW w:w="380" w:type="dxa"/>
            <w:gridSpan w:val="2"/>
            <w:shd w:val="clear" w:color="auto" w:fill="C7CCBE"/>
            <w:tcMar>
              <w:top w:w="180" w:type="dxa"/>
              <w:left w:w="180" w:type="dxa"/>
              <w:bottom w:w="180" w:type="dxa"/>
              <w:right w:w="180" w:type="dxa"/>
            </w:tcMar>
            <w:hideMark/>
          </w:tcPr>
          <w:p w:rsidR="005F60D1" w:rsidRPr="00CB5673" w:rsidRDefault="005F60D1" w:rsidP="005F60D1">
            <w:pPr>
              <w:spacing w:after="0" w:line="240" w:lineRule="auto"/>
              <w:rPr>
                <w:rFonts w:asciiTheme="majorHAnsi" w:eastAsia="Times New Roman" w:hAnsiTheme="majorHAnsi" w:cstheme="majorHAnsi"/>
                <w:b/>
                <w:bCs/>
                <w:color w:val="000000"/>
                <w:sz w:val="20"/>
                <w:szCs w:val="20"/>
              </w:rPr>
            </w:pPr>
            <w:r w:rsidRPr="00CB5673">
              <w:rPr>
                <w:rFonts w:asciiTheme="majorHAnsi" w:eastAsia="Times New Roman" w:hAnsiTheme="majorHAnsi" w:cstheme="majorHAnsi"/>
                <w:b/>
                <w:bCs/>
                <w:color w:val="000000"/>
                <w:sz w:val="20"/>
                <w:szCs w:val="20"/>
              </w:rPr>
              <w:br/>
              <w:t>Object</w:t>
            </w:r>
          </w:p>
        </w:tc>
        <w:tc>
          <w:tcPr>
            <w:tcW w:w="4922" w:type="dxa"/>
            <w:shd w:val="clear" w:color="auto" w:fill="C7CCBE"/>
            <w:tcMar>
              <w:top w:w="180" w:type="dxa"/>
              <w:left w:w="180" w:type="dxa"/>
              <w:bottom w:w="180" w:type="dxa"/>
              <w:right w:w="180" w:type="dxa"/>
            </w:tcMar>
            <w:hideMark/>
          </w:tcPr>
          <w:p w:rsidR="005F60D1" w:rsidRPr="00CB5673" w:rsidRDefault="005F60D1" w:rsidP="005F60D1">
            <w:pPr>
              <w:spacing w:after="0" w:line="240" w:lineRule="auto"/>
              <w:rPr>
                <w:rFonts w:asciiTheme="majorHAnsi" w:eastAsia="Times New Roman" w:hAnsiTheme="majorHAnsi" w:cstheme="majorHAnsi"/>
                <w:b/>
                <w:bCs/>
                <w:color w:val="000000"/>
                <w:sz w:val="20"/>
                <w:szCs w:val="20"/>
              </w:rPr>
            </w:pPr>
            <w:r w:rsidRPr="00CB5673">
              <w:rPr>
                <w:rFonts w:asciiTheme="majorHAnsi" w:eastAsia="Times New Roman" w:hAnsiTheme="majorHAnsi" w:cstheme="majorHAnsi"/>
                <w:b/>
                <w:bCs/>
                <w:color w:val="000000"/>
                <w:sz w:val="20"/>
                <w:szCs w:val="20"/>
              </w:rPr>
              <w:t>Class</w:t>
            </w:r>
          </w:p>
        </w:tc>
      </w:tr>
      <w:tr w:rsidR="005F60D1" w:rsidRPr="00CB5673" w:rsidTr="005F60D1">
        <w:tc>
          <w:tcPr>
            <w:tcW w:w="2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1)</w:t>
            </w:r>
          </w:p>
        </w:tc>
        <w:tc>
          <w:tcPr>
            <w:tcW w:w="504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Object is an </w:t>
            </w:r>
            <w:r w:rsidRPr="00CB5673">
              <w:rPr>
                <w:rFonts w:asciiTheme="majorHAnsi" w:eastAsia="Times New Roman" w:hAnsiTheme="majorHAnsi" w:cstheme="majorHAnsi"/>
                <w:b/>
                <w:bCs/>
                <w:color w:val="2F4F4F"/>
                <w:sz w:val="20"/>
                <w:szCs w:val="20"/>
              </w:rPr>
              <w:t>instance</w:t>
            </w:r>
            <w:r w:rsidRPr="00CB5673">
              <w:rPr>
                <w:rFonts w:asciiTheme="majorHAnsi" w:eastAsia="Times New Roman" w:hAnsiTheme="majorHAnsi" w:cstheme="majorHAnsi"/>
                <w:color w:val="000000"/>
                <w:sz w:val="20"/>
                <w:szCs w:val="20"/>
              </w:rPr>
              <w:t> of a class.</w:t>
            </w:r>
          </w:p>
        </w:tc>
        <w:tc>
          <w:tcPr>
            <w:tcW w:w="93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Class is a </w:t>
            </w:r>
            <w:r w:rsidRPr="00CB5673">
              <w:rPr>
                <w:rFonts w:asciiTheme="majorHAnsi" w:eastAsia="Times New Roman" w:hAnsiTheme="majorHAnsi" w:cstheme="majorHAnsi"/>
                <w:b/>
                <w:bCs/>
                <w:color w:val="2F4F4F"/>
                <w:sz w:val="20"/>
                <w:szCs w:val="20"/>
              </w:rPr>
              <w:t>blueprint or template</w:t>
            </w:r>
            <w:r w:rsidRPr="00CB5673">
              <w:rPr>
                <w:rFonts w:asciiTheme="majorHAnsi" w:eastAsia="Times New Roman" w:hAnsiTheme="majorHAnsi" w:cstheme="majorHAnsi"/>
                <w:color w:val="000000"/>
                <w:sz w:val="20"/>
                <w:szCs w:val="20"/>
              </w:rPr>
              <w:t> from which</w:t>
            </w:r>
          </w:p>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 xml:space="preserve"> objects are created.</w:t>
            </w:r>
          </w:p>
        </w:tc>
      </w:tr>
      <w:tr w:rsidR="005F60D1" w:rsidRPr="00CB5673" w:rsidTr="005F60D1">
        <w:tc>
          <w:tcPr>
            <w:tcW w:w="2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2)</w:t>
            </w:r>
          </w:p>
        </w:tc>
        <w:tc>
          <w:tcPr>
            <w:tcW w:w="504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Object is a </w:t>
            </w:r>
            <w:r w:rsidRPr="00CB5673">
              <w:rPr>
                <w:rFonts w:asciiTheme="majorHAnsi" w:eastAsia="Times New Roman" w:hAnsiTheme="majorHAnsi" w:cstheme="majorHAnsi"/>
                <w:b/>
                <w:bCs/>
                <w:color w:val="2F4F4F"/>
                <w:sz w:val="20"/>
                <w:szCs w:val="20"/>
              </w:rPr>
              <w:t>real world entity</w:t>
            </w:r>
            <w:r w:rsidRPr="00CB5673">
              <w:rPr>
                <w:rFonts w:asciiTheme="majorHAnsi" w:eastAsia="Times New Roman" w:hAnsiTheme="majorHAnsi" w:cstheme="majorHAnsi"/>
                <w:color w:val="000000"/>
                <w:sz w:val="20"/>
                <w:szCs w:val="20"/>
              </w:rPr>
              <w:t> such as pen, laptop, mobile, bed, keyboard, mouse, chair etc.</w:t>
            </w:r>
          </w:p>
        </w:tc>
        <w:tc>
          <w:tcPr>
            <w:tcW w:w="93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Class is a </w:t>
            </w:r>
            <w:r w:rsidRPr="00CB5673">
              <w:rPr>
                <w:rFonts w:asciiTheme="majorHAnsi" w:eastAsia="Times New Roman" w:hAnsiTheme="majorHAnsi" w:cstheme="majorHAnsi"/>
                <w:b/>
                <w:bCs/>
                <w:color w:val="2F4F4F"/>
                <w:sz w:val="20"/>
                <w:szCs w:val="20"/>
              </w:rPr>
              <w:t>group of similar objects</w:t>
            </w:r>
            <w:r w:rsidRPr="00CB5673">
              <w:rPr>
                <w:rFonts w:asciiTheme="majorHAnsi" w:eastAsia="Times New Roman" w:hAnsiTheme="majorHAnsi" w:cstheme="majorHAnsi"/>
                <w:color w:val="000000"/>
                <w:sz w:val="20"/>
                <w:szCs w:val="20"/>
              </w:rPr>
              <w:t>.</w:t>
            </w:r>
          </w:p>
        </w:tc>
      </w:tr>
      <w:tr w:rsidR="005F60D1" w:rsidRPr="00CB5673" w:rsidTr="005F60D1">
        <w:tc>
          <w:tcPr>
            <w:tcW w:w="2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3)</w:t>
            </w:r>
          </w:p>
        </w:tc>
        <w:tc>
          <w:tcPr>
            <w:tcW w:w="504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Object is a </w:t>
            </w:r>
            <w:r w:rsidRPr="00CB5673">
              <w:rPr>
                <w:rFonts w:asciiTheme="majorHAnsi" w:eastAsia="Times New Roman" w:hAnsiTheme="majorHAnsi" w:cstheme="majorHAnsi"/>
                <w:b/>
                <w:bCs/>
                <w:color w:val="2F4F4F"/>
                <w:sz w:val="20"/>
                <w:szCs w:val="20"/>
              </w:rPr>
              <w:t>physical</w:t>
            </w:r>
            <w:r w:rsidRPr="00CB5673">
              <w:rPr>
                <w:rFonts w:asciiTheme="majorHAnsi" w:eastAsia="Times New Roman" w:hAnsiTheme="majorHAnsi" w:cstheme="majorHAnsi"/>
                <w:color w:val="000000"/>
                <w:sz w:val="20"/>
                <w:szCs w:val="20"/>
              </w:rPr>
              <w:t> entity.</w:t>
            </w:r>
          </w:p>
        </w:tc>
        <w:tc>
          <w:tcPr>
            <w:tcW w:w="93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Class is a </w:t>
            </w:r>
            <w:r w:rsidRPr="00CB5673">
              <w:rPr>
                <w:rFonts w:asciiTheme="majorHAnsi" w:eastAsia="Times New Roman" w:hAnsiTheme="majorHAnsi" w:cstheme="majorHAnsi"/>
                <w:b/>
                <w:bCs/>
                <w:color w:val="2F4F4F"/>
                <w:sz w:val="20"/>
                <w:szCs w:val="20"/>
              </w:rPr>
              <w:t>logical</w:t>
            </w:r>
            <w:r w:rsidRPr="00CB5673">
              <w:rPr>
                <w:rFonts w:asciiTheme="majorHAnsi" w:eastAsia="Times New Roman" w:hAnsiTheme="majorHAnsi" w:cstheme="majorHAnsi"/>
                <w:color w:val="000000"/>
                <w:sz w:val="20"/>
                <w:szCs w:val="20"/>
              </w:rPr>
              <w:t> entity.</w:t>
            </w:r>
          </w:p>
        </w:tc>
      </w:tr>
      <w:tr w:rsidR="005F60D1" w:rsidRPr="00CB5673" w:rsidTr="005F60D1">
        <w:tc>
          <w:tcPr>
            <w:tcW w:w="2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4)</w:t>
            </w:r>
          </w:p>
        </w:tc>
        <w:tc>
          <w:tcPr>
            <w:tcW w:w="504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Object is created through </w:t>
            </w:r>
            <w:r w:rsidRPr="00CB5673">
              <w:rPr>
                <w:rFonts w:asciiTheme="majorHAnsi" w:eastAsia="Times New Roman" w:hAnsiTheme="majorHAnsi" w:cstheme="majorHAnsi"/>
                <w:b/>
                <w:bCs/>
                <w:color w:val="2F4F4F"/>
                <w:sz w:val="20"/>
                <w:szCs w:val="20"/>
              </w:rPr>
              <w:t>new keyword</w:t>
            </w:r>
            <w:r w:rsidRPr="00CB5673">
              <w:rPr>
                <w:rFonts w:asciiTheme="majorHAnsi" w:eastAsia="Times New Roman" w:hAnsiTheme="majorHAnsi" w:cstheme="majorHAnsi"/>
                <w:color w:val="000000"/>
                <w:sz w:val="20"/>
                <w:szCs w:val="20"/>
              </w:rPr>
              <w:t> mainly e.g.</w:t>
            </w:r>
            <w:r w:rsidRPr="00CB5673">
              <w:rPr>
                <w:rFonts w:asciiTheme="majorHAnsi" w:eastAsia="Times New Roman" w:hAnsiTheme="majorHAnsi" w:cstheme="majorHAnsi"/>
                <w:color w:val="000000"/>
                <w:sz w:val="20"/>
                <w:szCs w:val="20"/>
              </w:rPr>
              <w:br/>
              <w:t>Student s1=new Student();</w:t>
            </w:r>
          </w:p>
        </w:tc>
        <w:tc>
          <w:tcPr>
            <w:tcW w:w="93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Class is declared using </w:t>
            </w:r>
            <w:r w:rsidRPr="00CB5673">
              <w:rPr>
                <w:rFonts w:asciiTheme="majorHAnsi" w:eastAsia="Times New Roman" w:hAnsiTheme="majorHAnsi" w:cstheme="majorHAnsi"/>
                <w:b/>
                <w:bCs/>
                <w:color w:val="2F4F4F"/>
                <w:sz w:val="20"/>
                <w:szCs w:val="20"/>
              </w:rPr>
              <w:t xml:space="preserve">class </w:t>
            </w:r>
            <w:proofErr w:type="spellStart"/>
            <w:r w:rsidRPr="00CB5673">
              <w:rPr>
                <w:rFonts w:asciiTheme="majorHAnsi" w:eastAsia="Times New Roman" w:hAnsiTheme="majorHAnsi" w:cstheme="majorHAnsi"/>
                <w:b/>
                <w:bCs/>
                <w:color w:val="2F4F4F"/>
                <w:sz w:val="20"/>
                <w:szCs w:val="20"/>
              </w:rPr>
              <w:t>keyword</w:t>
            </w:r>
            <w:r w:rsidRPr="00CB5673">
              <w:rPr>
                <w:rFonts w:asciiTheme="majorHAnsi" w:eastAsia="Times New Roman" w:hAnsiTheme="majorHAnsi" w:cstheme="majorHAnsi"/>
                <w:color w:val="000000"/>
                <w:sz w:val="20"/>
                <w:szCs w:val="20"/>
              </w:rPr>
              <w:t>e.g</w:t>
            </w:r>
            <w:proofErr w:type="spellEnd"/>
            <w:r w:rsidRPr="00CB5673">
              <w:rPr>
                <w:rFonts w:asciiTheme="majorHAnsi" w:eastAsia="Times New Roman" w:hAnsiTheme="majorHAnsi" w:cstheme="majorHAnsi"/>
                <w:color w:val="000000"/>
                <w:sz w:val="20"/>
                <w:szCs w:val="20"/>
              </w:rPr>
              <w:t>.</w:t>
            </w:r>
            <w:r w:rsidRPr="00CB5673">
              <w:rPr>
                <w:rFonts w:asciiTheme="majorHAnsi" w:eastAsia="Times New Roman" w:hAnsiTheme="majorHAnsi" w:cstheme="majorHAnsi"/>
                <w:color w:val="000000"/>
                <w:sz w:val="20"/>
                <w:szCs w:val="20"/>
              </w:rPr>
              <w:br/>
              <w:t>class Student{}</w:t>
            </w:r>
          </w:p>
        </w:tc>
      </w:tr>
      <w:tr w:rsidR="005F60D1" w:rsidRPr="00CB5673" w:rsidTr="005F60D1">
        <w:tc>
          <w:tcPr>
            <w:tcW w:w="2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lastRenderedPageBreak/>
              <w:t>5)</w:t>
            </w:r>
          </w:p>
        </w:tc>
        <w:tc>
          <w:tcPr>
            <w:tcW w:w="504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Object is created </w:t>
            </w:r>
            <w:r w:rsidRPr="00CB5673">
              <w:rPr>
                <w:rFonts w:asciiTheme="majorHAnsi" w:eastAsia="Times New Roman" w:hAnsiTheme="majorHAnsi" w:cstheme="majorHAnsi"/>
                <w:b/>
                <w:bCs/>
                <w:color w:val="2F4F4F"/>
                <w:sz w:val="20"/>
                <w:szCs w:val="20"/>
              </w:rPr>
              <w:t>many times</w:t>
            </w:r>
            <w:r w:rsidRPr="00CB5673">
              <w:rPr>
                <w:rFonts w:asciiTheme="majorHAnsi" w:eastAsia="Times New Roman" w:hAnsiTheme="majorHAnsi" w:cstheme="majorHAnsi"/>
                <w:color w:val="000000"/>
                <w:sz w:val="20"/>
                <w:szCs w:val="20"/>
              </w:rPr>
              <w:t> as per requirement.</w:t>
            </w:r>
          </w:p>
        </w:tc>
        <w:tc>
          <w:tcPr>
            <w:tcW w:w="93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Class is declared </w:t>
            </w:r>
            <w:r w:rsidRPr="00CB5673">
              <w:rPr>
                <w:rFonts w:asciiTheme="majorHAnsi" w:eastAsia="Times New Roman" w:hAnsiTheme="majorHAnsi" w:cstheme="majorHAnsi"/>
                <w:b/>
                <w:bCs/>
                <w:color w:val="2F4F4F"/>
                <w:sz w:val="20"/>
                <w:szCs w:val="20"/>
              </w:rPr>
              <w:t>once</w:t>
            </w:r>
            <w:r w:rsidRPr="00CB5673">
              <w:rPr>
                <w:rFonts w:asciiTheme="majorHAnsi" w:eastAsia="Times New Roman" w:hAnsiTheme="majorHAnsi" w:cstheme="majorHAnsi"/>
                <w:color w:val="000000"/>
                <w:sz w:val="20"/>
                <w:szCs w:val="20"/>
              </w:rPr>
              <w:t>.</w:t>
            </w:r>
          </w:p>
        </w:tc>
      </w:tr>
      <w:tr w:rsidR="005F60D1" w:rsidRPr="00CB5673" w:rsidTr="005F60D1">
        <w:tc>
          <w:tcPr>
            <w:tcW w:w="2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6)</w:t>
            </w:r>
          </w:p>
        </w:tc>
        <w:tc>
          <w:tcPr>
            <w:tcW w:w="5040"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Object </w:t>
            </w:r>
            <w:r w:rsidRPr="00CB5673">
              <w:rPr>
                <w:rFonts w:asciiTheme="majorHAnsi" w:eastAsia="Times New Roman" w:hAnsiTheme="majorHAnsi" w:cstheme="majorHAnsi"/>
                <w:b/>
                <w:bCs/>
                <w:color w:val="2F4F4F"/>
                <w:sz w:val="20"/>
                <w:szCs w:val="20"/>
              </w:rPr>
              <w:t>allocates memory when it is created</w:t>
            </w:r>
            <w:r w:rsidRPr="00CB5673">
              <w:rPr>
                <w:rFonts w:asciiTheme="majorHAnsi" w:eastAsia="Times New Roman" w:hAnsiTheme="majorHAnsi" w:cstheme="majorHAnsi"/>
                <w:color w:val="000000"/>
                <w:sz w:val="20"/>
                <w:szCs w:val="20"/>
              </w:rPr>
              <w:t>.</w:t>
            </w:r>
          </w:p>
        </w:tc>
        <w:tc>
          <w:tcPr>
            <w:tcW w:w="93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Class </w:t>
            </w:r>
            <w:r w:rsidRPr="00CB5673">
              <w:rPr>
                <w:rFonts w:asciiTheme="majorHAnsi" w:eastAsia="Times New Roman" w:hAnsiTheme="majorHAnsi" w:cstheme="majorHAnsi"/>
                <w:b/>
                <w:bCs/>
                <w:color w:val="2F4F4F"/>
                <w:sz w:val="20"/>
                <w:szCs w:val="20"/>
              </w:rPr>
              <w:t>doesn't allocated memory when it is created</w:t>
            </w:r>
            <w:r w:rsidRPr="00CB5673">
              <w:rPr>
                <w:rFonts w:asciiTheme="majorHAnsi" w:eastAsia="Times New Roman" w:hAnsiTheme="majorHAnsi" w:cstheme="majorHAnsi"/>
                <w:color w:val="000000"/>
                <w:sz w:val="20"/>
                <w:szCs w:val="20"/>
              </w:rPr>
              <w:t>.</w:t>
            </w:r>
          </w:p>
        </w:tc>
      </w:tr>
      <w:tr w:rsidR="005F60D1" w:rsidRPr="00CB5673" w:rsidTr="005F60D1">
        <w:tc>
          <w:tcPr>
            <w:tcW w:w="2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7)</w:t>
            </w:r>
          </w:p>
        </w:tc>
        <w:tc>
          <w:tcPr>
            <w:tcW w:w="5040"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There are </w:t>
            </w:r>
            <w:r w:rsidRPr="00CB5673">
              <w:rPr>
                <w:rFonts w:asciiTheme="majorHAnsi" w:eastAsia="Times New Roman" w:hAnsiTheme="majorHAnsi" w:cstheme="majorHAnsi"/>
                <w:b/>
                <w:bCs/>
                <w:color w:val="2F4F4F"/>
                <w:sz w:val="20"/>
                <w:szCs w:val="20"/>
              </w:rPr>
              <w:t>many ways to create object</w:t>
            </w:r>
            <w:r w:rsidRPr="00CB5673">
              <w:rPr>
                <w:rFonts w:asciiTheme="majorHAnsi" w:eastAsia="Times New Roman" w:hAnsiTheme="majorHAnsi" w:cstheme="majorHAnsi"/>
                <w:color w:val="000000"/>
                <w:sz w:val="20"/>
                <w:szCs w:val="20"/>
              </w:rPr>
              <w:t xml:space="preserve"> in java such as new keyword, </w:t>
            </w:r>
            <w:proofErr w:type="spellStart"/>
            <w:r w:rsidRPr="00CB5673">
              <w:rPr>
                <w:rFonts w:asciiTheme="majorHAnsi" w:eastAsia="Times New Roman" w:hAnsiTheme="majorHAnsi" w:cstheme="majorHAnsi"/>
                <w:color w:val="000000"/>
                <w:sz w:val="20"/>
                <w:szCs w:val="20"/>
              </w:rPr>
              <w:t>newInstance</w:t>
            </w:r>
            <w:proofErr w:type="spellEnd"/>
            <w:r w:rsidRPr="00CB5673">
              <w:rPr>
                <w:rFonts w:asciiTheme="majorHAnsi" w:eastAsia="Times New Roman" w:hAnsiTheme="majorHAnsi" w:cstheme="majorHAnsi"/>
                <w:color w:val="000000"/>
                <w:sz w:val="20"/>
                <w:szCs w:val="20"/>
              </w:rPr>
              <w:t>() method, clone() method, factory method and deserialization.</w:t>
            </w:r>
          </w:p>
        </w:tc>
        <w:tc>
          <w:tcPr>
            <w:tcW w:w="93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60D1" w:rsidRPr="00CB5673" w:rsidRDefault="005F60D1" w:rsidP="005F60D1">
            <w:pPr>
              <w:spacing w:after="0" w:line="345" w:lineRule="atLeast"/>
              <w:ind w:left="3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There is only </w:t>
            </w:r>
            <w:r w:rsidRPr="00CB5673">
              <w:rPr>
                <w:rFonts w:asciiTheme="majorHAnsi" w:eastAsia="Times New Roman" w:hAnsiTheme="majorHAnsi" w:cstheme="majorHAnsi"/>
                <w:b/>
                <w:bCs/>
                <w:color w:val="2F4F4F"/>
                <w:sz w:val="20"/>
                <w:szCs w:val="20"/>
              </w:rPr>
              <w:t>one way to define class</w:t>
            </w:r>
            <w:r w:rsidRPr="00CB5673">
              <w:rPr>
                <w:rFonts w:asciiTheme="majorHAnsi" w:eastAsia="Times New Roman" w:hAnsiTheme="majorHAnsi" w:cstheme="majorHAnsi"/>
                <w:color w:val="000000"/>
                <w:sz w:val="20"/>
                <w:szCs w:val="20"/>
              </w:rPr>
              <w:t> in java using class keyword.</w:t>
            </w:r>
          </w:p>
        </w:tc>
      </w:tr>
    </w:tbl>
    <w:p w:rsidR="00B422AD" w:rsidRPr="00CB5673" w:rsidRDefault="00A45D9C" w:rsidP="003E0BF7">
      <w:pPr>
        <w:shd w:val="clear" w:color="auto" w:fill="FFFFFF"/>
        <w:spacing w:after="0" w:line="240" w:lineRule="auto"/>
        <w:jc w:val="both"/>
        <w:textAlignment w:val="baseline"/>
        <w:rPr>
          <w:rFonts w:asciiTheme="majorHAnsi" w:hAnsiTheme="majorHAnsi" w:cstheme="majorHAnsi"/>
          <w:color w:val="333333"/>
          <w:sz w:val="20"/>
          <w:szCs w:val="20"/>
        </w:rPr>
      </w:pPr>
      <w:r w:rsidRPr="00CB5673">
        <w:rPr>
          <w:rFonts w:asciiTheme="majorHAnsi" w:hAnsiTheme="majorHAnsi" w:cstheme="majorHAnsi"/>
          <w:color w:val="000000"/>
          <w:sz w:val="20"/>
          <w:szCs w:val="20"/>
          <w:shd w:val="clear" w:color="auto" w:fill="FFFFFF"/>
        </w:rPr>
        <w:t>-</w:t>
      </w:r>
      <w:r w:rsidRPr="00CB5673">
        <w:rPr>
          <w:rFonts w:asciiTheme="majorHAnsi" w:hAnsiTheme="majorHAnsi" w:cstheme="majorHAnsi"/>
          <w:color w:val="333333"/>
          <w:sz w:val="20"/>
          <w:szCs w:val="20"/>
        </w:rPr>
        <w:t>A class is an entity that determines how an object will behave and what the object will contain. In other words, it is a blueprint or a set of instruction to build a specific type of object.</w:t>
      </w:r>
    </w:p>
    <w:p w:rsidR="00A45D9C" w:rsidRPr="00CB5673" w:rsidRDefault="00A45D9C" w:rsidP="003E0BF7">
      <w:pPr>
        <w:shd w:val="clear" w:color="auto" w:fill="FFFFFF"/>
        <w:spacing w:after="0" w:line="240" w:lineRule="auto"/>
        <w:jc w:val="both"/>
        <w:textAlignment w:val="baseline"/>
        <w:rPr>
          <w:rFonts w:asciiTheme="majorHAnsi" w:hAnsiTheme="majorHAnsi" w:cstheme="majorHAnsi"/>
          <w:color w:val="333333"/>
          <w:sz w:val="20"/>
          <w:szCs w:val="20"/>
        </w:rPr>
      </w:pPr>
      <w:r w:rsidRPr="00CB5673">
        <w:rPr>
          <w:rFonts w:asciiTheme="majorHAnsi" w:hAnsiTheme="majorHAnsi" w:cstheme="majorHAnsi"/>
          <w:color w:val="333333"/>
          <w:sz w:val="20"/>
          <w:szCs w:val="20"/>
        </w:rPr>
        <w:t>-An object is nothing but a self-contained component which consists of methods and properties to make a particular type of data useful. Object determines the behavior of the class. When you send a message to an object, you are asking the object to invoke or execute one of its methods.</w:t>
      </w:r>
    </w:p>
    <w:p w:rsidR="005F60D1" w:rsidRPr="00CB5673" w:rsidRDefault="005F60D1" w:rsidP="003E0BF7">
      <w:pPr>
        <w:shd w:val="clear" w:color="auto" w:fill="FFFFFF"/>
        <w:spacing w:after="0" w:line="240" w:lineRule="auto"/>
        <w:jc w:val="both"/>
        <w:textAlignment w:val="baseline"/>
        <w:rPr>
          <w:rFonts w:asciiTheme="majorHAnsi" w:hAnsiTheme="majorHAnsi" w:cstheme="majorHAnsi"/>
          <w:color w:val="333333"/>
          <w:sz w:val="20"/>
          <w:szCs w:val="20"/>
        </w:rPr>
      </w:pPr>
    </w:p>
    <w:p w:rsidR="005F60D1" w:rsidRPr="00CB5673" w:rsidRDefault="005F60D1" w:rsidP="003E0BF7">
      <w:pPr>
        <w:shd w:val="clear" w:color="auto" w:fill="FFFFFF"/>
        <w:spacing w:after="0" w:line="240" w:lineRule="auto"/>
        <w:jc w:val="both"/>
        <w:textAlignment w:val="baseline"/>
        <w:rPr>
          <w:rFonts w:asciiTheme="majorHAnsi" w:eastAsia="Times New Roman" w:hAnsiTheme="majorHAnsi" w:cstheme="majorHAnsi"/>
          <w:color w:val="000000"/>
          <w:sz w:val="20"/>
          <w:szCs w:val="20"/>
        </w:rPr>
      </w:pPr>
    </w:p>
    <w:p w:rsidR="003E0BF7" w:rsidRPr="00CB5673" w:rsidRDefault="003E0BF7" w:rsidP="003E0BF7">
      <w:pPr>
        <w:shd w:val="clear" w:color="auto" w:fill="FFFFFF"/>
        <w:spacing w:after="0" w:line="240" w:lineRule="auto"/>
        <w:jc w:val="both"/>
        <w:textAlignment w:val="baseline"/>
        <w:rPr>
          <w:rFonts w:asciiTheme="majorHAnsi" w:eastAsia="Times New Roman" w:hAnsiTheme="majorHAnsi" w:cstheme="majorHAnsi"/>
          <w:color w:val="000000"/>
          <w:sz w:val="20"/>
          <w:szCs w:val="20"/>
        </w:rPr>
      </w:pPr>
    </w:p>
    <w:p w:rsidR="003E0BF7" w:rsidRPr="00CB5673" w:rsidRDefault="003E0BF7" w:rsidP="003E0BF7">
      <w:pPr>
        <w:shd w:val="clear" w:color="auto" w:fill="FFFFFF"/>
        <w:spacing w:after="75" w:line="240" w:lineRule="auto"/>
        <w:jc w:val="both"/>
        <w:textAlignment w:val="baseline"/>
        <w:outlineLvl w:val="0"/>
        <w:rPr>
          <w:rFonts w:asciiTheme="majorHAnsi" w:eastAsia="Times New Roman" w:hAnsiTheme="majorHAnsi" w:cstheme="majorHAnsi"/>
          <w:b/>
          <w:color w:val="000000"/>
          <w:kern w:val="36"/>
          <w:sz w:val="20"/>
          <w:szCs w:val="20"/>
        </w:rPr>
      </w:pPr>
      <w:r w:rsidRPr="00CB5673">
        <w:rPr>
          <w:rFonts w:asciiTheme="majorHAnsi" w:eastAsia="Times New Roman" w:hAnsiTheme="majorHAnsi" w:cstheme="majorHAnsi"/>
          <w:b/>
          <w:color w:val="000000"/>
          <w:kern w:val="36"/>
          <w:sz w:val="20"/>
          <w:szCs w:val="20"/>
        </w:rPr>
        <w:t>Access specifiers for classes or interfaces in Java</w:t>
      </w:r>
    </w:p>
    <w:p w:rsidR="007424EB" w:rsidRPr="00CB5673" w:rsidRDefault="003E0BF7" w:rsidP="003E0BF7">
      <w:pPr>
        <w:shd w:val="clear" w:color="auto" w:fill="FFFFFF"/>
        <w:spacing w:after="150" w:line="240" w:lineRule="auto"/>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methods and data members of a class/interface can have one of the following four access specifiers. The access specifiers are listed according to their restrictiveness order.</w:t>
      </w:r>
    </w:p>
    <w:p w:rsidR="003E0BF7" w:rsidRPr="00CB5673" w:rsidRDefault="007424EB" w:rsidP="007424EB">
      <w:pPr>
        <w:shd w:val="clear" w:color="auto" w:fill="FFFFFF"/>
        <w:spacing w:after="150" w:line="240" w:lineRule="auto"/>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1)private</w:t>
      </w:r>
      <w:r w:rsidRPr="00CB5673">
        <w:rPr>
          <w:rFonts w:asciiTheme="majorHAnsi" w:eastAsia="Times New Roman" w:hAnsiTheme="majorHAnsi" w:cstheme="majorHAnsi"/>
          <w:color w:val="000000"/>
          <w:sz w:val="20"/>
          <w:szCs w:val="20"/>
        </w:rPr>
        <w:br/>
        <w:t>2)default</w:t>
      </w:r>
      <w:r w:rsidR="003E0BF7" w:rsidRPr="00CB5673">
        <w:rPr>
          <w:rFonts w:asciiTheme="majorHAnsi" w:eastAsia="Times New Roman" w:hAnsiTheme="majorHAnsi" w:cstheme="majorHAnsi"/>
          <w:color w:val="000000"/>
          <w:sz w:val="20"/>
          <w:szCs w:val="20"/>
        </w:rPr>
        <w:t>(when</w:t>
      </w:r>
      <w:r w:rsidRPr="00CB5673">
        <w:rPr>
          <w:rFonts w:asciiTheme="majorHAnsi" w:eastAsia="Times New Roman" w:hAnsiTheme="majorHAnsi" w:cstheme="majorHAnsi"/>
          <w:color w:val="000000"/>
          <w:sz w:val="20"/>
          <w:szCs w:val="20"/>
        </w:rPr>
        <w:t xml:space="preserve"> n</w:t>
      </w:r>
      <w:r w:rsidR="003E0BF7" w:rsidRPr="00CB5673">
        <w:rPr>
          <w:rFonts w:asciiTheme="majorHAnsi" w:eastAsia="Times New Roman" w:hAnsiTheme="majorHAnsi" w:cstheme="majorHAnsi"/>
          <w:color w:val="000000"/>
          <w:sz w:val="20"/>
          <w:szCs w:val="20"/>
        </w:rPr>
        <w:t>o ac</w:t>
      </w:r>
      <w:r w:rsidRPr="00CB5673">
        <w:rPr>
          <w:rFonts w:asciiTheme="majorHAnsi" w:eastAsia="Times New Roman" w:hAnsiTheme="majorHAnsi" w:cstheme="majorHAnsi"/>
          <w:color w:val="000000"/>
          <w:sz w:val="20"/>
          <w:szCs w:val="20"/>
        </w:rPr>
        <w:t>cess specifier is specified)</w:t>
      </w:r>
      <w:r w:rsidRPr="00CB5673">
        <w:rPr>
          <w:rFonts w:asciiTheme="majorHAnsi" w:eastAsia="Times New Roman" w:hAnsiTheme="majorHAnsi" w:cstheme="majorHAnsi"/>
          <w:color w:val="000000"/>
          <w:sz w:val="20"/>
          <w:szCs w:val="20"/>
        </w:rPr>
        <w:br/>
        <w:t>3)</w:t>
      </w:r>
      <w:r w:rsidR="003E0BF7" w:rsidRPr="00CB5673">
        <w:rPr>
          <w:rFonts w:asciiTheme="majorHAnsi" w:eastAsia="Times New Roman" w:hAnsiTheme="majorHAnsi" w:cstheme="majorHAnsi"/>
          <w:color w:val="000000"/>
          <w:sz w:val="20"/>
          <w:szCs w:val="20"/>
        </w:rPr>
        <w:t>protected</w:t>
      </w:r>
      <w:r w:rsidR="003E0BF7" w:rsidRPr="00CB5673">
        <w:rPr>
          <w:rFonts w:asciiTheme="majorHAnsi" w:eastAsia="Times New Roman" w:hAnsiTheme="majorHAnsi" w:cstheme="majorHAnsi"/>
          <w:color w:val="000000"/>
          <w:sz w:val="20"/>
          <w:szCs w:val="20"/>
        </w:rPr>
        <w:br/>
        <w:t>4) public</w:t>
      </w:r>
    </w:p>
    <w:p w:rsidR="003E0BF7" w:rsidRPr="00CB5673" w:rsidRDefault="003E0BF7" w:rsidP="007424EB">
      <w:pPr>
        <w:shd w:val="clear" w:color="auto" w:fill="FFFFFF"/>
        <w:spacing w:after="150" w:line="240" w:lineRule="auto"/>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 xml:space="preserve">But, the classes and interfaces themselves can have only two access specifiers </w:t>
      </w:r>
      <w:r w:rsidR="007424EB" w:rsidRPr="00CB5673">
        <w:rPr>
          <w:rFonts w:asciiTheme="majorHAnsi" w:eastAsia="Times New Roman" w:hAnsiTheme="majorHAnsi" w:cstheme="majorHAnsi"/>
          <w:color w:val="000000"/>
          <w:sz w:val="20"/>
          <w:szCs w:val="20"/>
        </w:rPr>
        <w:t>when declared outside any other class.</w:t>
      </w:r>
      <w:r w:rsidR="007424EB" w:rsidRPr="00CB5673">
        <w:rPr>
          <w:rFonts w:asciiTheme="majorHAnsi" w:eastAsia="Times New Roman" w:hAnsiTheme="majorHAnsi" w:cstheme="majorHAnsi"/>
          <w:color w:val="000000"/>
          <w:sz w:val="20"/>
          <w:szCs w:val="20"/>
        </w:rPr>
        <w:br/>
        <w:t>1)</w:t>
      </w:r>
      <w:r w:rsidRPr="00CB5673">
        <w:rPr>
          <w:rFonts w:asciiTheme="majorHAnsi" w:eastAsia="Times New Roman" w:hAnsiTheme="majorHAnsi" w:cstheme="majorHAnsi"/>
          <w:color w:val="000000"/>
          <w:sz w:val="20"/>
          <w:szCs w:val="20"/>
        </w:rPr>
        <w:t>public</w:t>
      </w:r>
      <w:r w:rsidRPr="00CB5673">
        <w:rPr>
          <w:rFonts w:asciiTheme="majorHAnsi" w:eastAsia="Times New Roman" w:hAnsiTheme="majorHAnsi" w:cstheme="majorHAnsi"/>
          <w:color w:val="000000"/>
          <w:sz w:val="20"/>
          <w:szCs w:val="20"/>
        </w:rPr>
        <w:br/>
        <w:t>2) default (when no access specifier is specified)</w:t>
      </w:r>
    </w:p>
    <w:p w:rsidR="003E0BF7" w:rsidRPr="00CB5673" w:rsidRDefault="003E0BF7" w:rsidP="003E0BF7">
      <w:pPr>
        <w:shd w:val="clear" w:color="auto" w:fill="FFFFFF"/>
        <w:spacing w:after="150" w:line="240" w:lineRule="auto"/>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We cannot declare class/interface with private or protected access specifiers. For example, following program fails in compilation.</w:t>
      </w:r>
    </w:p>
    <w:tbl>
      <w:tblPr>
        <w:tblW w:w="12600" w:type="dxa"/>
        <w:tblCellMar>
          <w:left w:w="0" w:type="dxa"/>
          <w:right w:w="0" w:type="dxa"/>
        </w:tblCellMar>
        <w:tblLook w:val="04A0" w:firstRow="1" w:lastRow="0" w:firstColumn="1" w:lastColumn="0" w:noHBand="0" w:noVBand="1"/>
      </w:tblPr>
      <w:tblGrid>
        <w:gridCol w:w="12600"/>
      </w:tblGrid>
      <w:tr w:rsidR="003E0BF7" w:rsidRPr="00CB5673" w:rsidTr="003E0BF7">
        <w:tc>
          <w:tcPr>
            <w:tcW w:w="12600" w:type="dxa"/>
            <w:vAlign w:val="center"/>
            <w:hideMark/>
          </w:tcPr>
          <w:p w:rsidR="003E0BF7" w:rsidRPr="00CB5673" w:rsidRDefault="003E0BF7" w:rsidP="003E0BF7">
            <w:pPr>
              <w:spacing w:after="0" w:line="240" w:lineRule="auto"/>
              <w:rPr>
                <w:rFonts w:asciiTheme="majorHAnsi" w:eastAsia="Times New Roman" w:hAnsiTheme="majorHAnsi" w:cstheme="majorHAnsi"/>
                <w:sz w:val="20"/>
                <w:szCs w:val="20"/>
              </w:rPr>
            </w:pPr>
            <w:r w:rsidRPr="00CB5673">
              <w:rPr>
                <w:rFonts w:asciiTheme="majorHAnsi" w:eastAsia="Times New Roman" w:hAnsiTheme="majorHAnsi" w:cstheme="majorHAnsi"/>
                <w:sz w:val="20"/>
                <w:szCs w:val="20"/>
              </w:rPr>
              <w:t xml:space="preserve">//filename: Main.java </w:t>
            </w:r>
          </w:p>
          <w:p w:rsidR="003E0BF7" w:rsidRPr="00CB5673" w:rsidRDefault="003E0BF7" w:rsidP="003E0BF7">
            <w:pPr>
              <w:spacing w:after="0" w:line="240" w:lineRule="auto"/>
              <w:rPr>
                <w:rFonts w:asciiTheme="majorHAnsi" w:eastAsia="Times New Roman" w:hAnsiTheme="majorHAnsi" w:cstheme="majorHAnsi"/>
                <w:sz w:val="20"/>
                <w:szCs w:val="20"/>
              </w:rPr>
            </w:pPr>
            <w:r w:rsidRPr="00CB5673">
              <w:rPr>
                <w:rFonts w:asciiTheme="majorHAnsi" w:eastAsia="Times New Roman" w:hAnsiTheme="majorHAnsi" w:cstheme="majorHAnsi"/>
                <w:sz w:val="20"/>
                <w:szCs w:val="20"/>
              </w:rPr>
              <w:t xml:space="preserve">protected class Test {} </w:t>
            </w:r>
          </w:p>
          <w:p w:rsidR="003E0BF7" w:rsidRPr="00CB5673" w:rsidRDefault="003E0BF7" w:rsidP="003E0BF7">
            <w:pPr>
              <w:spacing w:after="0" w:line="240" w:lineRule="auto"/>
              <w:rPr>
                <w:rFonts w:asciiTheme="majorHAnsi" w:eastAsia="Times New Roman" w:hAnsiTheme="majorHAnsi" w:cstheme="majorHAnsi"/>
                <w:sz w:val="20"/>
                <w:szCs w:val="20"/>
              </w:rPr>
            </w:pPr>
            <w:r w:rsidRPr="00CB5673">
              <w:rPr>
                <w:rFonts w:asciiTheme="majorHAnsi" w:eastAsia="Times New Roman" w:hAnsiTheme="majorHAnsi" w:cstheme="majorHAnsi"/>
                <w:sz w:val="20"/>
                <w:szCs w:val="20"/>
              </w:rPr>
              <w:t>  </w:t>
            </w:r>
          </w:p>
          <w:p w:rsidR="003E0BF7" w:rsidRPr="00CB5673" w:rsidRDefault="003E0BF7" w:rsidP="003E0BF7">
            <w:pPr>
              <w:spacing w:after="0" w:line="240" w:lineRule="auto"/>
              <w:rPr>
                <w:rFonts w:asciiTheme="majorHAnsi" w:eastAsia="Times New Roman" w:hAnsiTheme="majorHAnsi" w:cstheme="majorHAnsi"/>
                <w:sz w:val="20"/>
                <w:szCs w:val="20"/>
              </w:rPr>
            </w:pPr>
            <w:r w:rsidRPr="00CB5673">
              <w:rPr>
                <w:rFonts w:asciiTheme="majorHAnsi" w:eastAsia="Times New Roman" w:hAnsiTheme="majorHAnsi" w:cstheme="majorHAnsi"/>
                <w:sz w:val="20"/>
                <w:szCs w:val="20"/>
              </w:rPr>
              <w:t xml:space="preserve">public class Main { </w:t>
            </w:r>
          </w:p>
          <w:p w:rsidR="003E0BF7" w:rsidRPr="00CB5673" w:rsidRDefault="003E0BF7" w:rsidP="003E0BF7">
            <w:pPr>
              <w:spacing w:after="0" w:line="240" w:lineRule="auto"/>
              <w:rPr>
                <w:rFonts w:asciiTheme="majorHAnsi" w:eastAsia="Times New Roman" w:hAnsiTheme="majorHAnsi" w:cstheme="majorHAnsi"/>
                <w:sz w:val="20"/>
                <w:szCs w:val="20"/>
              </w:rPr>
            </w:pPr>
            <w:r w:rsidRPr="00CB5673">
              <w:rPr>
                <w:rFonts w:asciiTheme="majorHAnsi" w:eastAsia="Times New Roman" w:hAnsiTheme="majorHAnsi" w:cstheme="majorHAnsi"/>
                <w:sz w:val="20"/>
                <w:szCs w:val="20"/>
              </w:rPr>
              <w:t xml:space="preserve">  public static void main(String </w:t>
            </w:r>
            <w:proofErr w:type="spellStart"/>
            <w:r w:rsidRPr="00CB5673">
              <w:rPr>
                <w:rFonts w:asciiTheme="majorHAnsi" w:eastAsia="Times New Roman" w:hAnsiTheme="majorHAnsi" w:cstheme="majorHAnsi"/>
                <w:sz w:val="20"/>
                <w:szCs w:val="20"/>
              </w:rPr>
              <w:t>args</w:t>
            </w:r>
            <w:proofErr w:type="spellEnd"/>
            <w:r w:rsidRPr="00CB5673">
              <w:rPr>
                <w:rFonts w:asciiTheme="majorHAnsi" w:eastAsia="Times New Roman" w:hAnsiTheme="majorHAnsi" w:cstheme="majorHAnsi"/>
                <w:sz w:val="20"/>
                <w:szCs w:val="20"/>
              </w:rPr>
              <w:t xml:space="preserve">[]) { </w:t>
            </w:r>
          </w:p>
          <w:p w:rsidR="003E0BF7" w:rsidRPr="00CB5673" w:rsidRDefault="003E0BF7" w:rsidP="003E0BF7">
            <w:pPr>
              <w:spacing w:after="0" w:line="240" w:lineRule="auto"/>
              <w:rPr>
                <w:rFonts w:asciiTheme="majorHAnsi" w:eastAsia="Times New Roman" w:hAnsiTheme="majorHAnsi" w:cstheme="majorHAnsi"/>
                <w:sz w:val="20"/>
                <w:szCs w:val="20"/>
              </w:rPr>
            </w:pPr>
            <w:r w:rsidRPr="00CB5673">
              <w:rPr>
                <w:rFonts w:asciiTheme="majorHAnsi" w:eastAsia="Times New Roman" w:hAnsiTheme="majorHAnsi" w:cstheme="majorHAnsi"/>
                <w:sz w:val="20"/>
                <w:szCs w:val="20"/>
              </w:rPr>
              <w:t>  </w:t>
            </w:r>
          </w:p>
          <w:p w:rsidR="003E0BF7" w:rsidRPr="00CB5673" w:rsidRDefault="003E0BF7" w:rsidP="003E0BF7">
            <w:pPr>
              <w:spacing w:after="0" w:line="240" w:lineRule="auto"/>
              <w:rPr>
                <w:rFonts w:asciiTheme="majorHAnsi" w:eastAsia="Times New Roman" w:hAnsiTheme="majorHAnsi" w:cstheme="majorHAnsi"/>
                <w:sz w:val="20"/>
                <w:szCs w:val="20"/>
              </w:rPr>
            </w:pPr>
            <w:r w:rsidRPr="00CB5673">
              <w:rPr>
                <w:rFonts w:asciiTheme="majorHAnsi" w:eastAsia="Times New Roman" w:hAnsiTheme="majorHAnsi" w:cstheme="majorHAnsi"/>
                <w:sz w:val="20"/>
                <w:szCs w:val="20"/>
              </w:rPr>
              <w:t xml:space="preserve">  } </w:t>
            </w:r>
          </w:p>
          <w:p w:rsidR="003E0BF7" w:rsidRPr="00CB5673" w:rsidRDefault="003E0BF7" w:rsidP="003E0BF7">
            <w:pPr>
              <w:spacing w:after="0" w:line="240" w:lineRule="auto"/>
              <w:rPr>
                <w:rFonts w:asciiTheme="majorHAnsi" w:eastAsia="Times New Roman" w:hAnsiTheme="majorHAnsi" w:cstheme="majorHAnsi"/>
                <w:sz w:val="20"/>
                <w:szCs w:val="20"/>
              </w:rPr>
            </w:pPr>
            <w:r w:rsidRPr="00CB5673">
              <w:rPr>
                <w:rFonts w:asciiTheme="majorHAnsi" w:eastAsia="Times New Roman" w:hAnsiTheme="majorHAnsi" w:cstheme="majorHAnsi"/>
                <w:sz w:val="20"/>
                <w:szCs w:val="20"/>
              </w:rPr>
              <w:t xml:space="preserve">} </w:t>
            </w:r>
          </w:p>
        </w:tc>
      </w:tr>
    </w:tbl>
    <w:p w:rsidR="003E0BF7" w:rsidRPr="00CB5673" w:rsidRDefault="003E0BF7" w:rsidP="003E0BF7">
      <w:pPr>
        <w:spacing w:after="150" w:line="240" w:lineRule="auto"/>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Run on IDE</w:t>
      </w:r>
    </w:p>
    <w:p w:rsidR="003E0BF7" w:rsidRPr="00CB5673" w:rsidRDefault="003E0BF7" w:rsidP="003E0BF7">
      <w:pPr>
        <w:shd w:val="clear" w:color="auto" w:fill="FFFFFF"/>
        <w:spacing w:after="150" w:line="240" w:lineRule="auto"/>
        <w:jc w:val="both"/>
        <w:textAlignment w:val="baseline"/>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Note : Nested interfaces and classes can have all access specifiers.</w:t>
      </w:r>
    </w:p>
    <w:p w:rsidR="00421DAF" w:rsidRPr="00CB5673" w:rsidRDefault="00421DAF" w:rsidP="00421DAF">
      <w:pPr>
        <w:pStyle w:val="NormalWeb"/>
        <w:spacing w:before="0" w:beforeAutospacing="0" w:after="144" w:afterAutospacing="0" w:line="360" w:lineRule="atLeast"/>
        <w:ind w:left="48" w:right="48"/>
        <w:jc w:val="both"/>
        <w:rPr>
          <w:rFonts w:asciiTheme="majorHAnsi" w:hAnsiTheme="majorHAnsi" w:cstheme="majorHAnsi"/>
          <w:b/>
          <w:color w:val="000000"/>
          <w:sz w:val="20"/>
          <w:szCs w:val="20"/>
        </w:rPr>
      </w:pPr>
      <w:r w:rsidRPr="00CB5673">
        <w:rPr>
          <w:rFonts w:asciiTheme="majorHAnsi" w:hAnsiTheme="majorHAnsi" w:cstheme="majorHAnsi"/>
          <w:b/>
          <w:color w:val="000000"/>
          <w:sz w:val="20"/>
          <w:szCs w:val="20"/>
        </w:rPr>
        <w:t>A class can contain any of the following variable types.</w:t>
      </w:r>
    </w:p>
    <w:p w:rsidR="00421DAF" w:rsidRPr="00CB5673" w:rsidRDefault="00421DAF" w:rsidP="00421DAF">
      <w:pPr>
        <w:pStyle w:val="NormalWeb"/>
        <w:numPr>
          <w:ilvl w:val="0"/>
          <w:numId w:val="2"/>
        </w:numPr>
        <w:spacing w:before="0" w:beforeAutospacing="0" w:after="144" w:afterAutospacing="0" w:line="360" w:lineRule="atLeast"/>
        <w:ind w:left="768" w:right="48"/>
        <w:jc w:val="both"/>
        <w:rPr>
          <w:rFonts w:asciiTheme="majorHAnsi" w:hAnsiTheme="majorHAnsi" w:cstheme="majorHAnsi"/>
          <w:color w:val="000000"/>
          <w:sz w:val="20"/>
          <w:szCs w:val="20"/>
        </w:rPr>
      </w:pPr>
      <w:r w:rsidRPr="00CB5673">
        <w:rPr>
          <w:rFonts w:asciiTheme="majorHAnsi" w:hAnsiTheme="majorHAnsi" w:cstheme="majorHAnsi"/>
          <w:b/>
          <w:bCs/>
          <w:color w:val="000000"/>
          <w:sz w:val="20"/>
          <w:szCs w:val="20"/>
        </w:rPr>
        <w:lastRenderedPageBreak/>
        <w:t>Local variables</w:t>
      </w:r>
      <w:r w:rsidRPr="00CB5673">
        <w:rPr>
          <w:rFonts w:asciiTheme="majorHAnsi" w:hAnsiTheme="majorHAnsi" w:cstheme="majorHAnsi"/>
          <w:color w:val="000000"/>
          <w:sz w:val="20"/>
          <w:szCs w:val="20"/>
        </w:rPr>
        <w:t> − Variables defined inside methods, constructors or blocks are called local variables. The variable will be declared and initialized within the method and the variable will be destroyed when the method has completed.</w:t>
      </w:r>
    </w:p>
    <w:p w:rsidR="00421DAF" w:rsidRPr="00CB5673" w:rsidRDefault="00421DAF" w:rsidP="00421DAF">
      <w:pPr>
        <w:pStyle w:val="NormalWeb"/>
        <w:numPr>
          <w:ilvl w:val="0"/>
          <w:numId w:val="2"/>
        </w:numPr>
        <w:spacing w:before="0" w:beforeAutospacing="0" w:after="144" w:afterAutospacing="0" w:line="360" w:lineRule="atLeast"/>
        <w:ind w:left="768" w:right="48"/>
        <w:jc w:val="both"/>
        <w:rPr>
          <w:rFonts w:asciiTheme="majorHAnsi" w:hAnsiTheme="majorHAnsi" w:cstheme="majorHAnsi"/>
          <w:color w:val="000000"/>
          <w:sz w:val="20"/>
          <w:szCs w:val="20"/>
        </w:rPr>
      </w:pPr>
      <w:r w:rsidRPr="00CB5673">
        <w:rPr>
          <w:rFonts w:asciiTheme="majorHAnsi" w:hAnsiTheme="majorHAnsi" w:cstheme="majorHAnsi"/>
          <w:b/>
          <w:bCs/>
          <w:color w:val="000000"/>
          <w:sz w:val="20"/>
          <w:szCs w:val="20"/>
        </w:rPr>
        <w:t>Instance variables</w:t>
      </w:r>
      <w:r w:rsidRPr="00CB5673">
        <w:rPr>
          <w:rFonts w:asciiTheme="majorHAnsi" w:hAnsiTheme="majorHAnsi" w:cstheme="majorHAnsi"/>
          <w:color w:val="000000"/>
          <w:sz w:val="20"/>
          <w:szCs w:val="20"/>
        </w:rPr>
        <w:t> − Instance variables are variables within a class but outside any method. These variables are initialized when the class is instantiated. Instance variables can be accessed from inside any method, constructor or blocks of that particular class.</w:t>
      </w:r>
    </w:p>
    <w:p w:rsidR="00421DAF" w:rsidRPr="00CB5673" w:rsidRDefault="00421DAF" w:rsidP="00421DAF">
      <w:pPr>
        <w:pStyle w:val="NormalWeb"/>
        <w:numPr>
          <w:ilvl w:val="0"/>
          <w:numId w:val="2"/>
        </w:numPr>
        <w:spacing w:before="0" w:beforeAutospacing="0" w:after="144" w:afterAutospacing="0" w:line="360" w:lineRule="atLeast"/>
        <w:ind w:left="768" w:right="48"/>
        <w:jc w:val="both"/>
        <w:rPr>
          <w:rFonts w:asciiTheme="majorHAnsi" w:hAnsiTheme="majorHAnsi" w:cstheme="majorHAnsi"/>
          <w:color w:val="000000"/>
          <w:sz w:val="20"/>
          <w:szCs w:val="20"/>
        </w:rPr>
      </w:pPr>
      <w:r w:rsidRPr="00CB5673">
        <w:rPr>
          <w:rFonts w:asciiTheme="majorHAnsi" w:hAnsiTheme="majorHAnsi" w:cstheme="majorHAnsi"/>
          <w:b/>
          <w:bCs/>
          <w:color w:val="000000"/>
          <w:sz w:val="20"/>
          <w:szCs w:val="20"/>
        </w:rPr>
        <w:t>Class variables</w:t>
      </w:r>
      <w:r w:rsidRPr="00CB5673">
        <w:rPr>
          <w:rFonts w:asciiTheme="majorHAnsi" w:hAnsiTheme="majorHAnsi" w:cstheme="majorHAnsi"/>
          <w:color w:val="000000"/>
          <w:sz w:val="20"/>
          <w:szCs w:val="20"/>
        </w:rPr>
        <w:t> − Class variables are variables declared within a class, outside any method, with the static keyword.</w:t>
      </w:r>
    </w:p>
    <w:p w:rsidR="00F22F83" w:rsidRPr="00CB5673" w:rsidRDefault="00F22F83" w:rsidP="00F22F83">
      <w:pPr>
        <w:pStyle w:val="Heading1"/>
        <w:spacing w:before="0" w:beforeAutospacing="0"/>
        <w:rPr>
          <w:rFonts w:asciiTheme="majorHAnsi" w:hAnsiTheme="majorHAnsi" w:cstheme="majorHAnsi"/>
          <w:color w:val="000000"/>
          <w:sz w:val="20"/>
          <w:szCs w:val="20"/>
        </w:rPr>
      </w:pPr>
      <w:r w:rsidRPr="00CB5673">
        <w:rPr>
          <w:rFonts w:asciiTheme="majorHAnsi" w:hAnsiTheme="majorHAnsi" w:cstheme="majorHAnsi"/>
          <w:color w:val="000000"/>
          <w:sz w:val="20"/>
          <w:szCs w:val="20"/>
        </w:rPr>
        <w:t>Java Access Modifiers</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A </w:t>
      </w:r>
      <w:r w:rsidRPr="00CB5673">
        <w:rPr>
          <w:rFonts w:asciiTheme="majorHAnsi" w:hAnsiTheme="majorHAnsi" w:cstheme="majorHAnsi"/>
          <w:i/>
          <w:iCs/>
          <w:color w:val="000000"/>
          <w:sz w:val="20"/>
          <w:szCs w:val="20"/>
        </w:rPr>
        <w:t>Java access modifier</w:t>
      </w:r>
      <w:r w:rsidRPr="00CB5673">
        <w:rPr>
          <w:rFonts w:asciiTheme="majorHAnsi" w:hAnsiTheme="majorHAnsi" w:cstheme="majorHAnsi"/>
          <w:color w:val="000000"/>
          <w:sz w:val="20"/>
          <w:szCs w:val="20"/>
        </w:rPr>
        <w:t> specifies which classes can access a given class and its fields, constructors and methods. Access modifiers can be specified separately for a class, its constructors, fields and methods. Java access modifiers are also sometimes referred to in daily speech as </w:t>
      </w:r>
      <w:r w:rsidRPr="00CB5673">
        <w:rPr>
          <w:rFonts w:asciiTheme="majorHAnsi" w:hAnsiTheme="majorHAnsi" w:cstheme="majorHAnsi"/>
          <w:i/>
          <w:iCs/>
          <w:color w:val="000000"/>
          <w:sz w:val="20"/>
          <w:szCs w:val="20"/>
        </w:rPr>
        <w:t>Java access specifiers</w:t>
      </w:r>
      <w:r w:rsidRPr="00CB5673">
        <w:rPr>
          <w:rFonts w:asciiTheme="majorHAnsi" w:hAnsiTheme="majorHAnsi" w:cstheme="majorHAnsi"/>
          <w:color w:val="000000"/>
          <w:sz w:val="20"/>
          <w:szCs w:val="20"/>
        </w:rPr>
        <w:t>, but the correct name is Java access modifiers. Classes, fields, constructors and methods can have one of four different Java access modifiers:</w:t>
      </w:r>
    </w:p>
    <w:p w:rsidR="00F22F83" w:rsidRPr="00CB5673" w:rsidRDefault="00F22F83" w:rsidP="00F22F83">
      <w:pPr>
        <w:numPr>
          <w:ilvl w:val="0"/>
          <w:numId w:val="4"/>
        </w:numPr>
        <w:spacing w:before="100" w:beforeAutospacing="1" w:after="100" w:afterAutospacing="1" w:line="240" w:lineRule="auto"/>
        <w:rPr>
          <w:rFonts w:asciiTheme="majorHAnsi" w:hAnsiTheme="majorHAnsi" w:cstheme="majorHAnsi"/>
          <w:color w:val="000000"/>
          <w:sz w:val="20"/>
          <w:szCs w:val="20"/>
        </w:rPr>
      </w:pPr>
      <w:r w:rsidRPr="00CB5673">
        <w:rPr>
          <w:rFonts w:asciiTheme="majorHAnsi" w:hAnsiTheme="majorHAnsi" w:cstheme="majorHAnsi"/>
          <w:color w:val="000000"/>
          <w:sz w:val="20"/>
          <w:szCs w:val="20"/>
        </w:rPr>
        <w:t>private</w:t>
      </w:r>
    </w:p>
    <w:p w:rsidR="00F22F83" w:rsidRPr="00CB5673" w:rsidRDefault="00F22F83" w:rsidP="00F22F83">
      <w:pPr>
        <w:numPr>
          <w:ilvl w:val="0"/>
          <w:numId w:val="4"/>
        </w:numPr>
        <w:spacing w:before="100" w:beforeAutospacing="1" w:after="100" w:afterAutospacing="1" w:line="240" w:lineRule="auto"/>
        <w:rPr>
          <w:rFonts w:asciiTheme="majorHAnsi" w:hAnsiTheme="majorHAnsi" w:cstheme="majorHAnsi"/>
          <w:color w:val="000000"/>
          <w:sz w:val="20"/>
          <w:szCs w:val="20"/>
        </w:rPr>
      </w:pPr>
      <w:r w:rsidRPr="00CB5673">
        <w:rPr>
          <w:rFonts w:asciiTheme="majorHAnsi" w:hAnsiTheme="majorHAnsi" w:cstheme="majorHAnsi"/>
          <w:color w:val="000000"/>
          <w:sz w:val="20"/>
          <w:szCs w:val="20"/>
        </w:rPr>
        <w:t>default (package)</w:t>
      </w:r>
    </w:p>
    <w:p w:rsidR="00F22F83" w:rsidRPr="00CB5673" w:rsidRDefault="00F22F83" w:rsidP="00F22F83">
      <w:pPr>
        <w:numPr>
          <w:ilvl w:val="0"/>
          <w:numId w:val="4"/>
        </w:numPr>
        <w:spacing w:before="100" w:beforeAutospacing="1" w:after="100" w:afterAutospacing="1" w:line="240" w:lineRule="auto"/>
        <w:rPr>
          <w:rFonts w:asciiTheme="majorHAnsi" w:hAnsiTheme="majorHAnsi" w:cstheme="majorHAnsi"/>
          <w:color w:val="000000"/>
          <w:sz w:val="20"/>
          <w:szCs w:val="20"/>
        </w:rPr>
      </w:pPr>
      <w:r w:rsidRPr="00CB5673">
        <w:rPr>
          <w:rFonts w:asciiTheme="majorHAnsi" w:hAnsiTheme="majorHAnsi" w:cstheme="majorHAnsi"/>
          <w:color w:val="000000"/>
          <w:sz w:val="20"/>
          <w:szCs w:val="20"/>
        </w:rPr>
        <w:t>protected</w:t>
      </w:r>
    </w:p>
    <w:p w:rsidR="00F22F83" w:rsidRPr="00CB5673" w:rsidRDefault="00F22F83" w:rsidP="00F22F83">
      <w:pPr>
        <w:numPr>
          <w:ilvl w:val="0"/>
          <w:numId w:val="4"/>
        </w:numPr>
        <w:spacing w:before="100" w:beforeAutospacing="1" w:after="100" w:afterAutospacing="1" w:line="240" w:lineRule="auto"/>
        <w:rPr>
          <w:rFonts w:asciiTheme="majorHAnsi" w:hAnsiTheme="majorHAnsi" w:cstheme="majorHAnsi"/>
          <w:color w:val="000000"/>
          <w:sz w:val="20"/>
          <w:szCs w:val="20"/>
        </w:rPr>
      </w:pPr>
      <w:r w:rsidRPr="00CB5673">
        <w:rPr>
          <w:rFonts w:asciiTheme="majorHAnsi" w:hAnsiTheme="majorHAnsi" w:cstheme="majorHAnsi"/>
          <w:color w:val="000000"/>
          <w:sz w:val="20"/>
          <w:szCs w:val="20"/>
        </w:rPr>
        <w:t>public</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Each of these Java access modifiers will be covered in the following sections.</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Assigning an access modifier to a class, constructor, field or method is also sometimes referred to as "marking" that class, constructor, field or method as that which the access modifier specifies. For instance, assigning the Java access modifier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 to a method would be referred to as marking the method as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w:t>
      </w:r>
    </w:p>
    <w:p w:rsidR="00F22F83" w:rsidRPr="00CB5673" w:rsidRDefault="00F22F83" w:rsidP="00F22F83">
      <w:pPr>
        <w:pStyle w:val="Heading2"/>
        <w:spacing w:before="360"/>
        <w:rPr>
          <w:rFonts w:cstheme="majorHAnsi"/>
          <w:color w:val="000000"/>
          <w:sz w:val="20"/>
          <w:szCs w:val="20"/>
        </w:rPr>
      </w:pPr>
      <w:bookmarkStart w:id="0" w:name="private-access-modifier"/>
      <w:bookmarkEnd w:id="0"/>
      <w:r w:rsidRPr="00CB5673">
        <w:rPr>
          <w:rFonts w:cstheme="majorHAnsi"/>
          <w:color w:val="000000"/>
          <w:sz w:val="20"/>
          <w:szCs w:val="20"/>
        </w:rPr>
        <w:t>private Access Modifier</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If a method or variable is marked as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(has the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access modifier assigned to it), then only code inside the same class can access the variable, or call the method. Code inside subclasses cannot access the variable or method, nor can code from any external class.</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Classes cannot be marked with the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access modifier. Marking a class with the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access modifier would mean that no other class could access it, which means that you could not really use the class at all. Therefore the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access modifier is not allowed for classes.</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Here is an example of assigning the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access modifier to a field:</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public class Clock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r w:rsidRPr="00CB5673">
        <w:rPr>
          <w:rFonts w:asciiTheme="majorHAnsi" w:hAnsiTheme="majorHAnsi" w:cstheme="majorHAnsi"/>
          <w:b/>
          <w:bCs/>
          <w:color w:val="000000"/>
        </w:rPr>
        <w:t>private</w:t>
      </w:r>
      <w:r w:rsidRPr="00CB5673">
        <w:rPr>
          <w:rFonts w:asciiTheme="majorHAnsi" w:hAnsiTheme="majorHAnsi" w:cstheme="majorHAnsi"/>
          <w:color w:val="000000"/>
        </w:rPr>
        <w:t xml:space="preserve"> long time = 0;</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The member variable </w:t>
      </w:r>
      <w:r w:rsidRPr="00CB5673">
        <w:rPr>
          <w:rStyle w:val="HTMLCode"/>
          <w:rFonts w:asciiTheme="majorHAnsi" w:eastAsiaTheme="majorEastAsia" w:hAnsiTheme="majorHAnsi" w:cstheme="majorHAnsi"/>
          <w:color w:val="000000"/>
        </w:rPr>
        <w:t>time</w:t>
      </w:r>
      <w:r w:rsidRPr="00CB5673">
        <w:rPr>
          <w:rFonts w:asciiTheme="majorHAnsi" w:hAnsiTheme="majorHAnsi" w:cstheme="majorHAnsi"/>
          <w:color w:val="000000"/>
          <w:sz w:val="20"/>
          <w:szCs w:val="20"/>
        </w:rPr>
        <w:t> has been marked as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That means, that the member variable </w:t>
      </w:r>
      <w:r w:rsidRPr="00CB5673">
        <w:rPr>
          <w:rStyle w:val="HTMLCode"/>
          <w:rFonts w:asciiTheme="majorHAnsi" w:eastAsiaTheme="majorEastAsia" w:hAnsiTheme="majorHAnsi" w:cstheme="majorHAnsi"/>
          <w:color w:val="000000"/>
        </w:rPr>
        <w:t>time</w:t>
      </w:r>
      <w:r w:rsidRPr="00CB5673">
        <w:rPr>
          <w:rFonts w:asciiTheme="majorHAnsi" w:hAnsiTheme="majorHAnsi" w:cstheme="majorHAnsi"/>
          <w:color w:val="000000"/>
          <w:sz w:val="20"/>
          <w:szCs w:val="20"/>
        </w:rPr>
        <w:t> inside the </w:t>
      </w:r>
      <w:r w:rsidRPr="00CB5673">
        <w:rPr>
          <w:rStyle w:val="HTMLCode"/>
          <w:rFonts w:asciiTheme="majorHAnsi" w:eastAsiaTheme="majorEastAsia" w:hAnsiTheme="majorHAnsi" w:cstheme="majorHAnsi"/>
          <w:color w:val="000000"/>
        </w:rPr>
        <w:t>Clock</w:t>
      </w:r>
      <w:r w:rsidRPr="00CB5673">
        <w:rPr>
          <w:rFonts w:asciiTheme="majorHAnsi" w:hAnsiTheme="majorHAnsi" w:cstheme="majorHAnsi"/>
          <w:color w:val="000000"/>
          <w:sz w:val="20"/>
          <w:szCs w:val="20"/>
        </w:rPr>
        <w:t> class cannot be accessed from code outside the </w:t>
      </w:r>
      <w:r w:rsidRPr="00CB5673">
        <w:rPr>
          <w:rStyle w:val="HTMLCode"/>
          <w:rFonts w:asciiTheme="majorHAnsi" w:eastAsiaTheme="majorEastAsia" w:hAnsiTheme="majorHAnsi" w:cstheme="majorHAnsi"/>
          <w:color w:val="000000"/>
        </w:rPr>
        <w:t>Clock</w:t>
      </w:r>
      <w:r w:rsidRPr="00CB5673">
        <w:rPr>
          <w:rFonts w:asciiTheme="majorHAnsi" w:hAnsiTheme="majorHAnsi" w:cstheme="majorHAnsi"/>
          <w:color w:val="000000"/>
          <w:sz w:val="20"/>
          <w:szCs w:val="20"/>
        </w:rPr>
        <w:t> class.</w:t>
      </w:r>
    </w:p>
    <w:p w:rsidR="00F22F83" w:rsidRPr="00CB5673" w:rsidRDefault="00F22F83" w:rsidP="00F22F83">
      <w:pPr>
        <w:pStyle w:val="Heading3"/>
        <w:rPr>
          <w:rFonts w:cstheme="majorHAnsi"/>
          <w:color w:val="000000"/>
          <w:sz w:val="20"/>
          <w:szCs w:val="20"/>
        </w:rPr>
      </w:pPr>
      <w:bookmarkStart w:id="1" w:name="accessing-private-fields-via-accessor-me"/>
      <w:bookmarkEnd w:id="1"/>
      <w:r w:rsidRPr="00CB5673">
        <w:rPr>
          <w:rFonts w:cstheme="majorHAnsi"/>
          <w:color w:val="000000"/>
          <w:sz w:val="20"/>
          <w:szCs w:val="20"/>
        </w:rPr>
        <w:lastRenderedPageBreak/>
        <w:t>Accessing private Fields via Accessor Methods</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Fields are often declared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to control the access to them from the outside world. In some cases the fields are truly private, meaning they are only used internally in the class. In other cases the fields can be accessed via accessor methods (e.g. getters and setters). Here is an accessor method example:</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public class Clock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private long time = 0;</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public long </w:t>
      </w:r>
      <w:proofErr w:type="spellStart"/>
      <w:r w:rsidRPr="00CB5673">
        <w:rPr>
          <w:rFonts w:asciiTheme="majorHAnsi" w:hAnsiTheme="majorHAnsi" w:cstheme="majorHAnsi"/>
          <w:color w:val="000000"/>
        </w:rPr>
        <w:t>getTime</w:t>
      </w:r>
      <w:proofErr w:type="spellEnd"/>
      <w:r w:rsidRPr="00CB5673">
        <w:rPr>
          <w:rFonts w:asciiTheme="majorHAnsi" w:hAnsiTheme="majorHAnsi" w:cstheme="majorHAnsi"/>
          <w:color w:val="000000"/>
        </w:rPr>
        <w:t>()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return </w:t>
      </w:r>
      <w:proofErr w:type="spellStart"/>
      <w:r w:rsidRPr="00CB5673">
        <w:rPr>
          <w:rFonts w:asciiTheme="majorHAnsi" w:hAnsiTheme="majorHAnsi" w:cstheme="majorHAnsi"/>
          <w:color w:val="000000"/>
        </w:rPr>
        <w:t>this.time</w:t>
      </w:r>
      <w:proofErr w:type="spellEnd"/>
      <w:r w:rsidRPr="00CB5673">
        <w:rPr>
          <w:rFonts w:asciiTheme="majorHAnsi" w:hAnsiTheme="majorHAnsi" w:cstheme="majorHAnsi"/>
          <w:color w:val="000000"/>
        </w:rPr>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public void </w:t>
      </w:r>
      <w:proofErr w:type="spellStart"/>
      <w:r w:rsidRPr="00CB5673">
        <w:rPr>
          <w:rFonts w:asciiTheme="majorHAnsi" w:hAnsiTheme="majorHAnsi" w:cstheme="majorHAnsi"/>
          <w:color w:val="000000"/>
        </w:rPr>
        <w:t>setTime</w:t>
      </w:r>
      <w:proofErr w:type="spellEnd"/>
      <w:r w:rsidRPr="00CB5673">
        <w:rPr>
          <w:rFonts w:asciiTheme="majorHAnsi" w:hAnsiTheme="majorHAnsi" w:cstheme="majorHAnsi"/>
          <w:color w:val="000000"/>
        </w:rPr>
        <w:t xml:space="preserve">(long </w:t>
      </w:r>
      <w:proofErr w:type="spellStart"/>
      <w:r w:rsidRPr="00CB5673">
        <w:rPr>
          <w:rFonts w:asciiTheme="majorHAnsi" w:hAnsiTheme="majorHAnsi" w:cstheme="majorHAnsi"/>
          <w:color w:val="000000"/>
        </w:rPr>
        <w:t>theTime</w:t>
      </w:r>
      <w:proofErr w:type="spellEnd"/>
      <w:r w:rsidRPr="00CB5673">
        <w:rPr>
          <w:rFonts w:asciiTheme="majorHAnsi" w:hAnsiTheme="majorHAnsi" w:cstheme="majorHAnsi"/>
          <w:color w:val="000000"/>
        </w:rPr>
        <w:t>)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roofErr w:type="spellStart"/>
      <w:r w:rsidRPr="00CB5673">
        <w:rPr>
          <w:rFonts w:asciiTheme="majorHAnsi" w:hAnsiTheme="majorHAnsi" w:cstheme="majorHAnsi"/>
          <w:color w:val="000000"/>
        </w:rPr>
        <w:t>this.time</w:t>
      </w:r>
      <w:proofErr w:type="spellEnd"/>
      <w:r w:rsidRPr="00CB5673">
        <w:rPr>
          <w:rFonts w:asciiTheme="majorHAnsi" w:hAnsiTheme="majorHAnsi" w:cstheme="majorHAnsi"/>
          <w:color w:val="000000"/>
        </w:rPr>
        <w:t xml:space="preserve"> = </w:t>
      </w:r>
      <w:proofErr w:type="spellStart"/>
      <w:r w:rsidRPr="00CB5673">
        <w:rPr>
          <w:rFonts w:asciiTheme="majorHAnsi" w:hAnsiTheme="majorHAnsi" w:cstheme="majorHAnsi"/>
          <w:color w:val="000000"/>
        </w:rPr>
        <w:t>theTime</w:t>
      </w:r>
      <w:proofErr w:type="spellEnd"/>
      <w:r w:rsidRPr="00CB5673">
        <w:rPr>
          <w:rFonts w:asciiTheme="majorHAnsi" w:hAnsiTheme="majorHAnsi" w:cstheme="majorHAnsi"/>
          <w:color w:val="000000"/>
        </w:rPr>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In the above example the two methods </w:t>
      </w:r>
      <w:proofErr w:type="spellStart"/>
      <w:r w:rsidRPr="00CB5673">
        <w:rPr>
          <w:rStyle w:val="HTMLCode"/>
          <w:rFonts w:asciiTheme="majorHAnsi" w:eastAsiaTheme="majorEastAsia" w:hAnsiTheme="majorHAnsi" w:cstheme="majorHAnsi"/>
          <w:color w:val="000000"/>
        </w:rPr>
        <w:t>getTime</w:t>
      </w:r>
      <w:proofErr w:type="spellEnd"/>
      <w:r w:rsidRPr="00CB5673">
        <w:rPr>
          <w:rStyle w:val="HTMLCode"/>
          <w:rFonts w:asciiTheme="majorHAnsi" w:eastAsiaTheme="majorEastAsia" w:hAnsiTheme="majorHAnsi" w:cstheme="majorHAnsi"/>
          <w:color w:val="000000"/>
        </w:rPr>
        <w:t>()</w:t>
      </w:r>
      <w:r w:rsidRPr="00CB5673">
        <w:rPr>
          <w:rFonts w:asciiTheme="majorHAnsi" w:hAnsiTheme="majorHAnsi" w:cstheme="majorHAnsi"/>
          <w:color w:val="000000"/>
          <w:sz w:val="20"/>
          <w:szCs w:val="20"/>
        </w:rPr>
        <w:t> and </w:t>
      </w:r>
      <w:proofErr w:type="spellStart"/>
      <w:r w:rsidRPr="00CB5673">
        <w:rPr>
          <w:rStyle w:val="HTMLCode"/>
          <w:rFonts w:asciiTheme="majorHAnsi" w:eastAsiaTheme="majorEastAsia" w:hAnsiTheme="majorHAnsi" w:cstheme="majorHAnsi"/>
          <w:color w:val="000000"/>
        </w:rPr>
        <w:t>setTime</w:t>
      </w:r>
      <w:proofErr w:type="spellEnd"/>
      <w:r w:rsidRPr="00CB5673">
        <w:rPr>
          <w:rStyle w:val="HTMLCode"/>
          <w:rFonts w:asciiTheme="majorHAnsi" w:eastAsiaTheme="majorEastAsia" w:hAnsiTheme="majorHAnsi" w:cstheme="majorHAnsi"/>
          <w:color w:val="000000"/>
        </w:rPr>
        <w:t>()</w:t>
      </w:r>
      <w:r w:rsidRPr="00CB5673">
        <w:rPr>
          <w:rFonts w:asciiTheme="majorHAnsi" w:hAnsiTheme="majorHAnsi" w:cstheme="majorHAnsi"/>
          <w:color w:val="000000"/>
          <w:sz w:val="20"/>
          <w:szCs w:val="20"/>
        </w:rPr>
        <w:t> can access the </w:t>
      </w:r>
      <w:r w:rsidRPr="00CB5673">
        <w:rPr>
          <w:rStyle w:val="HTMLCode"/>
          <w:rFonts w:asciiTheme="majorHAnsi" w:eastAsiaTheme="majorEastAsia" w:hAnsiTheme="majorHAnsi" w:cstheme="majorHAnsi"/>
          <w:color w:val="000000"/>
        </w:rPr>
        <w:t>time</w:t>
      </w:r>
      <w:r w:rsidRPr="00CB5673">
        <w:rPr>
          <w:rFonts w:asciiTheme="majorHAnsi" w:hAnsiTheme="majorHAnsi" w:cstheme="majorHAnsi"/>
          <w:color w:val="000000"/>
          <w:sz w:val="20"/>
          <w:szCs w:val="20"/>
        </w:rPr>
        <w:t> member variable. The two methods are declared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 meaning they can be called from code anywhere in your application. The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 Java access modifier is covered later in this text.</w:t>
      </w:r>
    </w:p>
    <w:p w:rsidR="00F22F83" w:rsidRPr="00CB5673" w:rsidRDefault="00F22F83" w:rsidP="00F22F83">
      <w:pPr>
        <w:pStyle w:val="Heading3"/>
        <w:rPr>
          <w:rFonts w:cstheme="majorHAnsi"/>
          <w:color w:val="000000"/>
          <w:sz w:val="20"/>
          <w:szCs w:val="20"/>
        </w:rPr>
      </w:pPr>
      <w:bookmarkStart w:id="2" w:name="private-constructors"/>
      <w:bookmarkEnd w:id="2"/>
      <w:r w:rsidRPr="00CB5673">
        <w:rPr>
          <w:rFonts w:cstheme="majorHAnsi"/>
          <w:color w:val="000000"/>
          <w:sz w:val="20"/>
          <w:szCs w:val="20"/>
        </w:rPr>
        <w:t>private Constructors</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If a constructor in a class is assigned the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Java access modifier, that means that the constructor cannot be called from anywhere outside the class. A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constructor can still get called from other constructors, or from </w:t>
      </w:r>
      <w:r w:rsidRPr="00CB5673">
        <w:rPr>
          <w:rStyle w:val="HTMLCode"/>
          <w:rFonts w:asciiTheme="majorHAnsi" w:eastAsiaTheme="majorEastAsia" w:hAnsiTheme="majorHAnsi" w:cstheme="majorHAnsi"/>
          <w:color w:val="000000"/>
        </w:rPr>
        <w:t>static</w:t>
      </w:r>
      <w:r w:rsidRPr="00CB5673">
        <w:rPr>
          <w:rFonts w:asciiTheme="majorHAnsi" w:hAnsiTheme="majorHAnsi" w:cstheme="majorHAnsi"/>
          <w:color w:val="000000"/>
          <w:sz w:val="20"/>
          <w:szCs w:val="20"/>
        </w:rPr>
        <w:t> methods in the same class. Here is a Java class example illustrating that: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public class Clock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private long time = 0;</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private Clock(long time)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roofErr w:type="spellStart"/>
      <w:r w:rsidRPr="00CB5673">
        <w:rPr>
          <w:rFonts w:asciiTheme="majorHAnsi" w:hAnsiTheme="majorHAnsi" w:cstheme="majorHAnsi"/>
          <w:color w:val="000000"/>
        </w:rPr>
        <w:t>this.time</w:t>
      </w:r>
      <w:proofErr w:type="spellEnd"/>
      <w:r w:rsidRPr="00CB5673">
        <w:rPr>
          <w:rFonts w:asciiTheme="majorHAnsi" w:hAnsiTheme="majorHAnsi" w:cstheme="majorHAnsi"/>
          <w:color w:val="000000"/>
        </w:rPr>
        <w:t xml:space="preserve"> = time;</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public Clock(long time, long </w:t>
      </w:r>
      <w:proofErr w:type="spellStart"/>
      <w:r w:rsidRPr="00CB5673">
        <w:rPr>
          <w:rFonts w:asciiTheme="majorHAnsi" w:hAnsiTheme="majorHAnsi" w:cstheme="majorHAnsi"/>
          <w:color w:val="000000"/>
        </w:rPr>
        <w:t>timeOffset</w:t>
      </w:r>
      <w:proofErr w:type="spellEnd"/>
      <w:r w:rsidRPr="00CB5673">
        <w:rPr>
          <w:rFonts w:asciiTheme="majorHAnsi" w:hAnsiTheme="majorHAnsi" w:cstheme="majorHAnsi"/>
          <w:color w:val="000000"/>
        </w:rPr>
        <w:t>)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this(time);</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roofErr w:type="spellStart"/>
      <w:r w:rsidRPr="00CB5673">
        <w:rPr>
          <w:rFonts w:asciiTheme="majorHAnsi" w:hAnsiTheme="majorHAnsi" w:cstheme="majorHAnsi"/>
          <w:color w:val="000000"/>
        </w:rPr>
        <w:t>this.time</w:t>
      </w:r>
      <w:proofErr w:type="spellEnd"/>
      <w:r w:rsidRPr="00CB5673">
        <w:rPr>
          <w:rFonts w:asciiTheme="majorHAnsi" w:hAnsiTheme="majorHAnsi" w:cstheme="majorHAnsi"/>
          <w:color w:val="000000"/>
        </w:rPr>
        <w:t xml:space="preserve"> += </w:t>
      </w:r>
      <w:proofErr w:type="spellStart"/>
      <w:r w:rsidRPr="00CB5673">
        <w:rPr>
          <w:rFonts w:asciiTheme="majorHAnsi" w:hAnsiTheme="majorHAnsi" w:cstheme="majorHAnsi"/>
          <w:color w:val="000000"/>
        </w:rPr>
        <w:t>timeOffset</w:t>
      </w:r>
      <w:proofErr w:type="spellEnd"/>
      <w:r w:rsidRPr="00CB5673">
        <w:rPr>
          <w:rFonts w:asciiTheme="majorHAnsi" w:hAnsiTheme="majorHAnsi" w:cstheme="majorHAnsi"/>
          <w:color w:val="000000"/>
        </w:rPr>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public static Clock </w:t>
      </w:r>
      <w:proofErr w:type="spellStart"/>
      <w:r w:rsidRPr="00CB5673">
        <w:rPr>
          <w:rFonts w:asciiTheme="majorHAnsi" w:hAnsiTheme="majorHAnsi" w:cstheme="majorHAnsi"/>
          <w:color w:val="000000"/>
        </w:rPr>
        <w:t>newClock</w:t>
      </w:r>
      <w:proofErr w:type="spellEnd"/>
      <w:r w:rsidRPr="00CB5673">
        <w:rPr>
          <w:rFonts w:asciiTheme="majorHAnsi" w:hAnsiTheme="majorHAnsi" w:cstheme="majorHAnsi"/>
          <w:color w:val="000000"/>
        </w:rPr>
        <w:t>()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return new Clock(</w:t>
      </w:r>
      <w:proofErr w:type="spellStart"/>
      <w:r w:rsidRPr="00CB5673">
        <w:rPr>
          <w:rFonts w:asciiTheme="majorHAnsi" w:hAnsiTheme="majorHAnsi" w:cstheme="majorHAnsi"/>
          <w:color w:val="000000"/>
        </w:rPr>
        <w:t>System.currentTimeMillis</w:t>
      </w:r>
      <w:proofErr w:type="spellEnd"/>
      <w:r w:rsidRPr="00CB5673">
        <w:rPr>
          <w:rFonts w:asciiTheme="majorHAnsi" w:hAnsiTheme="majorHAnsi" w:cstheme="majorHAnsi"/>
          <w:color w:val="000000"/>
        </w:rPr>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lastRenderedPageBreak/>
        <w:t>This version of the </w:t>
      </w:r>
      <w:r w:rsidRPr="00CB5673">
        <w:rPr>
          <w:rStyle w:val="HTMLCode"/>
          <w:rFonts w:asciiTheme="majorHAnsi" w:eastAsiaTheme="majorEastAsia" w:hAnsiTheme="majorHAnsi" w:cstheme="majorHAnsi"/>
          <w:color w:val="000000"/>
        </w:rPr>
        <w:t>Clock</w:t>
      </w:r>
      <w:r w:rsidRPr="00CB5673">
        <w:rPr>
          <w:rFonts w:asciiTheme="majorHAnsi" w:hAnsiTheme="majorHAnsi" w:cstheme="majorHAnsi"/>
          <w:color w:val="000000"/>
          <w:sz w:val="20"/>
          <w:szCs w:val="20"/>
        </w:rPr>
        <w:t> class contains a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constructor and a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 constructor. The </w:t>
      </w:r>
      <w:proofErr w:type="spellStart"/>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constructor</w:t>
      </w:r>
      <w:proofErr w:type="spellEnd"/>
      <w:r w:rsidRPr="00CB5673">
        <w:rPr>
          <w:rFonts w:asciiTheme="majorHAnsi" w:hAnsiTheme="majorHAnsi" w:cstheme="majorHAnsi"/>
          <w:color w:val="000000"/>
          <w:sz w:val="20"/>
          <w:szCs w:val="20"/>
        </w:rPr>
        <w:t xml:space="preserve"> is called from the public constructor (the statement </w:t>
      </w:r>
      <w:r w:rsidRPr="00CB5673">
        <w:rPr>
          <w:rStyle w:val="HTMLCode"/>
          <w:rFonts w:asciiTheme="majorHAnsi" w:eastAsiaTheme="majorEastAsia" w:hAnsiTheme="majorHAnsi" w:cstheme="majorHAnsi"/>
          <w:color w:val="000000"/>
        </w:rPr>
        <w:t>this();</w:t>
      </w:r>
      <w:r w:rsidRPr="00CB5673">
        <w:rPr>
          <w:rFonts w:asciiTheme="majorHAnsi" w:hAnsiTheme="majorHAnsi" w:cstheme="majorHAnsi"/>
          <w:color w:val="000000"/>
          <w:sz w:val="20"/>
          <w:szCs w:val="20"/>
        </w:rPr>
        <w:t>). The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constructor is also called from the </w:t>
      </w:r>
      <w:r w:rsidRPr="00CB5673">
        <w:rPr>
          <w:rStyle w:val="HTMLCode"/>
          <w:rFonts w:asciiTheme="majorHAnsi" w:eastAsiaTheme="majorEastAsia" w:hAnsiTheme="majorHAnsi" w:cstheme="majorHAnsi"/>
          <w:color w:val="000000"/>
        </w:rPr>
        <w:t>static</w:t>
      </w:r>
      <w:r w:rsidRPr="00CB5673">
        <w:rPr>
          <w:rFonts w:asciiTheme="majorHAnsi" w:hAnsiTheme="majorHAnsi" w:cstheme="majorHAnsi"/>
          <w:color w:val="000000"/>
          <w:sz w:val="20"/>
          <w:szCs w:val="20"/>
        </w:rPr>
        <w:t> method </w:t>
      </w:r>
      <w:proofErr w:type="spellStart"/>
      <w:r w:rsidRPr="00CB5673">
        <w:rPr>
          <w:rStyle w:val="HTMLCode"/>
          <w:rFonts w:asciiTheme="majorHAnsi" w:eastAsiaTheme="majorEastAsia" w:hAnsiTheme="majorHAnsi" w:cstheme="majorHAnsi"/>
          <w:color w:val="000000"/>
        </w:rPr>
        <w:t>newClock</w:t>
      </w:r>
      <w:proofErr w:type="spellEnd"/>
      <w:r w:rsidRPr="00CB5673">
        <w:rPr>
          <w:rStyle w:val="HTMLCode"/>
          <w:rFonts w:asciiTheme="majorHAnsi" w:eastAsiaTheme="majorEastAsia" w:hAnsiTheme="majorHAnsi" w:cstheme="majorHAnsi"/>
          <w:color w:val="000000"/>
        </w:rPr>
        <w:t>()</w:t>
      </w:r>
      <w:r w:rsidRPr="00CB5673">
        <w:rPr>
          <w:rFonts w:asciiTheme="majorHAnsi" w:hAnsiTheme="majorHAnsi" w:cstheme="majorHAnsi"/>
          <w:color w:val="000000"/>
          <w:sz w:val="20"/>
          <w:szCs w:val="20"/>
        </w:rPr>
        <w:t>.</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The above example only serves to show you that a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constructor can be called from public constructors and from </w:t>
      </w:r>
      <w:r w:rsidRPr="00CB5673">
        <w:rPr>
          <w:rStyle w:val="HTMLCode"/>
          <w:rFonts w:asciiTheme="majorHAnsi" w:eastAsiaTheme="majorEastAsia" w:hAnsiTheme="majorHAnsi" w:cstheme="majorHAnsi"/>
          <w:color w:val="000000"/>
        </w:rPr>
        <w:t>static</w:t>
      </w:r>
      <w:r w:rsidRPr="00CB5673">
        <w:rPr>
          <w:rFonts w:asciiTheme="majorHAnsi" w:hAnsiTheme="majorHAnsi" w:cstheme="majorHAnsi"/>
          <w:color w:val="000000"/>
          <w:sz w:val="20"/>
          <w:szCs w:val="20"/>
        </w:rPr>
        <w:t> methods inside the same class. Do not perceive the above example as an example of clever design in any way.</w:t>
      </w:r>
    </w:p>
    <w:p w:rsidR="00F22F83" w:rsidRPr="00CB5673" w:rsidRDefault="00F22F83" w:rsidP="00F22F83">
      <w:pPr>
        <w:pStyle w:val="Heading2"/>
        <w:spacing w:before="360"/>
        <w:rPr>
          <w:rFonts w:cstheme="majorHAnsi"/>
          <w:color w:val="000000"/>
          <w:sz w:val="20"/>
          <w:szCs w:val="20"/>
        </w:rPr>
      </w:pPr>
      <w:bookmarkStart w:id="3" w:name="default-package-access-modifier"/>
      <w:bookmarkEnd w:id="3"/>
      <w:r w:rsidRPr="00CB5673">
        <w:rPr>
          <w:rFonts w:cstheme="majorHAnsi"/>
          <w:color w:val="000000"/>
          <w:sz w:val="20"/>
          <w:szCs w:val="20"/>
        </w:rPr>
        <w:t>default (package) Access Modifier</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The default Java access modifier is declared by not writing any access modifier at all. The default access modifier means that code inside the class itself as well as code inside classes in the same package as this class, can access the class, field, constructor or method which the default access modifier is assigned to. Therefore, the </w:t>
      </w:r>
      <w:r w:rsidRPr="00CB5673">
        <w:rPr>
          <w:rStyle w:val="HTMLCode"/>
          <w:rFonts w:asciiTheme="majorHAnsi" w:eastAsiaTheme="majorEastAsia" w:hAnsiTheme="majorHAnsi" w:cstheme="majorHAnsi"/>
          <w:color w:val="000000"/>
        </w:rPr>
        <w:t>default</w:t>
      </w:r>
      <w:r w:rsidRPr="00CB5673">
        <w:rPr>
          <w:rFonts w:asciiTheme="majorHAnsi" w:hAnsiTheme="majorHAnsi" w:cstheme="majorHAnsi"/>
          <w:color w:val="000000"/>
          <w:sz w:val="20"/>
          <w:szCs w:val="20"/>
        </w:rPr>
        <w:t> access modifier is also sometimes referred to as the </w:t>
      </w:r>
      <w:r w:rsidRPr="00CB5673">
        <w:rPr>
          <w:rStyle w:val="HTMLCode"/>
          <w:rFonts w:asciiTheme="majorHAnsi" w:eastAsiaTheme="majorEastAsia" w:hAnsiTheme="majorHAnsi" w:cstheme="majorHAnsi"/>
          <w:color w:val="000000"/>
        </w:rPr>
        <w:t>package</w:t>
      </w:r>
      <w:r w:rsidRPr="00CB5673">
        <w:rPr>
          <w:rFonts w:asciiTheme="majorHAnsi" w:hAnsiTheme="majorHAnsi" w:cstheme="majorHAnsi"/>
          <w:color w:val="000000"/>
          <w:sz w:val="20"/>
          <w:szCs w:val="20"/>
        </w:rPr>
        <w:t> access modifier. If you don't know what a Java package is, I have explained that in my </w:t>
      </w:r>
      <w:hyperlink r:id="rId9" w:history="1">
        <w:r w:rsidRPr="00CB5673">
          <w:rPr>
            <w:rStyle w:val="Hyperlink"/>
            <w:rFonts w:asciiTheme="majorHAnsi" w:hAnsiTheme="majorHAnsi" w:cstheme="majorHAnsi"/>
            <w:b/>
            <w:bCs/>
            <w:color w:val="333399"/>
            <w:sz w:val="20"/>
            <w:szCs w:val="20"/>
            <w:u w:val="none"/>
          </w:rPr>
          <w:t>Java packages tutorial</w:t>
        </w:r>
      </w:hyperlink>
      <w:r w:rsidRPr="00CB5673">
        <w:rPr>
          <w:rFonts w:asciiTheme="majorHAnsi" w:hAnsiTheme="majorHAnsi" w:cstheme="majorHAnsi"/>
          <w:color w:val="000000"/>
          <w:sz w:val="20"/>
          <w:szCs w:val="20"/>
        </w:rPr>
        <w:t>.</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Subclasses cannot access methods and member variables (fields) in the superclass, if they these methods and fields are marked with the default access modifier, unless the subclass is located in the same package as the superclass.</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Here is an default / package access modifier example:</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public class Clock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long time = 0;</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public class </w:t>
      </w:r>
      <w:proofErr w:type="spellStart"/>
      <w:r w:rsidRPr="00CB5673">
        <w:rPr>
          <w:rFonts w:asciiTheme="majorHAnsi" w:hAnsiTheme="majorHAnsi" w:cstheme="majorHAnsi"/>
          <w:color w:val="000000"/>
        </w:rPr>
        <w:t>ClockReader</w:t>
      </w:r>
      <w:proofErr w:type="spellEnd"/>
      <w:r w:rsidRPr="00CB5673">
        <w:rPr>
          <w:rFonts w:asciiTheme="majorHAnsi" w:hAnsiTheme="majorHAnsi" w:cstheme="majorHAnsi"/>
          <w:color w:val="000000"/>
        </w:rPr>
        <w:t xml:space="preserv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Clock </w:t>
      </w:r>
      <w:proofErr w:type="spellStart"/>
      <w:r w:rsidRPr="00CB5673">
        <w:rPr>
          <w:rFonts w:asciiTheme="majorHAnsi" w:hAnsiTheme="majorHAnsi" w:cstheme="majorHAnsi"/>
          <w:color w:val="000000"/>
        </w:rPr>
        <w:t>clock</w:t>
      </w:r>
      <w:proofErr w:type="spellEnd"/>
      <w:r w:rsidRPr="00CB5673">
        <w:rPr>
          <w:rFonts w:asciiTheme="majorHAnsi" w:hAnsiTheme="majorHAnsi" w:cstheme="majorHAnsi"/>
          <w:color w:val="000000"/>
        </w:rPr>
        <w:t xml:space="preserve"> = new Clock();</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public long </w:t>
      </w:r>
      <w:proofErr w:type="spellStart"/>
      <w:r w:rsidRPr="00CB5673">
        <w:rPr>
          <w:rFonts w:asciiTheme="majorHAnsi" w:hAnsiTheme="majorHAnsi" w:cstheme="majorHAnsi"/>
          <w:color w:val="000000"/>
        </w:rPr>
        <w:t>readClock</w:t>
      </w:r>
      <w:proofErr w:type="spellEnd"/>
      <w:r w:rsidRPr="00CB5673">
        <w:rPr>
          <w:rFonts w:asciiTheme="majorHAnsi" w:hAnsiTheme="majorHAnsi" w:cstheme="majorHAnsi"/>
          <w:color w:val="000000"/>
        </w:rPr>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return </w:t>
      </w:r>
      <w:proofErr w:type="spellStart"/>
      <w:r w:rsidRPr="00CB5673">
        <w:rPr>
          <w:rFonts w:asciiTheme="majorHAnsi" w:hAnsiTheme="majorHAnsi" w:cstheme="majorHAnsi"/>
          <w:color w:val="000000"/>
        </w:rPr>
        <w:t>clock.time</w:t>
      </w:r>
      <w:proofErr w:type="spellEnd"/>
      <w:r w:rsidRPr="00CB5673">
        <w:rPr>
          <w:rFonts w:asciiTheme="majorHAnsi" w:hAnsiTheme="majorHAnsi" w:cstheme="majorHAnsi"/>
          <w:color w:val="000000"/>
        </w:rPr>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The </w:t>
      </w:r>
      <w:r w:rsidRPr="00CB5673">
        <w:rPr>
          <w:rStyle w:val="HTMLCode"/>
          <w:rFonts w:asciiTheme="majorHAnsi" w:eastAsiaTheme="majorEastAsia" w:hAnsiTheme="majorHAnsi" w:cstheme="majorHAnsi"/>
          <w:color w:val="000000"/>
        </w:rPr>
        <w:t>time</w:t>
      </w:r>
      <w:r w:rsidRPr="00CB5673">
        <w:rPr>
          <w:rFonts w:asciiTheme="majorHAnsi" w:hAnsiTheme="majorHAnsi" w:cstheme="majorHAnsi"/>
          <w:color w:val="000000"/>
          <w:sz w:val="20"/>
          <w:szCs w:val="20"/>
        </w:rPr>
        <w:t> field in the </w:t>
      </w:r>
      <w:r w:rsidRPr="00CB5673">
        <w:rPr>
          <w:rStyle w:val="HTMLCode"/>
          <w:rFonts w:asciiTheme="majorHAnsi" w:eastAsiaTheme="majorEastAsia" w:hAnsiTheme="majorHAnsi" w:cstheme="majorHAnsi"/>
          <w:color w:val="000000"/>
        </w:rPr>
        <w:t>Clock</w:t>
      </w:r>
      <w:r w:rsidRPr="00CB5673">
        <w:rPr>
          <w:rFonts w:asciiTheme="majorHAnsi" w:hAnsiTheme="majorHAnsi" w:cstheme="majorHAnsi"/>
          <w:color w:val="000000"/>
          <w:sz w:val="20"/>
          <w:szCs w:val="20"/>
        </w:rPr>
        <w:t> class has no access modifier, which means that it is implicitly assigned the default / package access modifier. Therefore, the </w:t>
      </w:r>
      <w:proofErr w:type="spellStart"/>
      <w:r w:rsidRPr="00CB5673">
        <w:rPr>
          <w:rStyle w:val="HTMLCode"/>
          <w:rFonts w:asciiTheme="majorHAnsi" w:eastAsiaTheme="majorEastAsia" w:hAnsiTheme="majorHAnsi" w:cstheme="majorHAnsi"/>
          <w:color w:val="000000"/>
        </w:rPr>
        <w:t>ClockReader</w:t>
      </w:r>
      <w:proofErr w:type="spellEnd"/>
      <w:r w:rsidRPr="00CB5673">
        <w:rPr>
          <w:rFonts w:asciiTheme="majorHAnsi" w:hAnsiTheme="majorHAnsi" w:cstheme="majorHAnsi"/>
          <w:color w:val="000000"/>
          <w:sz w:val="20"/>
          <w:szCs w:val="20"/>
        </w:rPr>
        <w:t> class can read the </w:t>
      </w:r>
      <w:r w:rsidRPr="00CB5673">
        <w:rPr>
          <w:rStyle w:val="HTMLCode"/>
          <w:rFonts w:asciiTheme="majorHAnsi" w:eastAsiaTheme="majorEastAsia" w:hAnsiTheme="majorHAnsi" w:cstheme="majorHAnsi"/>
          <w:color w:val="000000"/>
        </w:rPr>
        <w:t>time</w:t>
      </w:r>
      <w:r w:rsidRPr="00CB5673">
        <w:rPr>
          <w:rFonts w:asciiTheme="majorHAnsi" w:hAnsiTheme="majorHAnsi" w:cstheme="majorHAnsi"/>
          <w:color w:val="000000"/>
          <w:sz w:val="20"/>
          <w:szCs w:val="20"/>
        </w:rPr>
        <w:t> member variable of the </w:t>
      </w:r>
      <w:r w:rsidRPr="00CB5673">
        <w:rPr>
          <w:rStyle w:val="HTMLCode"/>
          <w:rFonts w:asciiTheme="majorHAnsi" w:eastAsiaTheme="majorEastAsia" w:hAnsiTheme="majorHAnsi" w:cstheme="majorHAnsi"/>
          <w:color w:val="000000"/>
        </w:rPr>
        <w:t>Clock</w:t>
      </w:r>
      <w:r w:rsidRPr="00CB5673">
        <w:rPr>
          <w:rFonts w:asciiTheme="majorHAnsi" w:hAnsiTheme="majorHAnsi" w:cstheme="majorHAnsi"/>
          <w:color w:val="000000"/>
          <w:sz w:val="20"/>
          <w:szCs w:val="20"/>
        </w:rPr>
        <w:t> object, provided that </w:t>
      </w:r>
      <w:proofErr w:type="spellStart"/>
      <w:r w:rsidRPr="00CB5673">
        <w:rPr>
          <w:rStyle w:val="HTMLCode"/>
          <w:rFonts w:asciiTheme="majorHAnsi" w:eastAsiaTheme="majorEastAsia" w:hAnsiTheme="majorHAnsi" w:cstheme="majorHAnsi"/>
          <w:color w:val="000000"/>
        </w:rPr>
        <w:t>ClockReader</w:t>
      </w:r>
      <w:proofErr w:type="spellEnd"/>
      <w:r w:rsidRPr="00CB5673">
        <w:rPr>
          <w:rFonts w:asciiTheme="majorHAnsi" w:hAnsiTheme="majorHAnsi" w:cstheme="majorHAnsi"/>
          <w:color w:val="000000"/>
          <w:sz w:val="20"/>
          <w:szCs w:val="20"/>
        </w:rPr>
        <w:t> and </w:t>
      </w:r>
      <w:r w:rsidRPr="00CB5673">
        <w:rPr>
          <w:rStyle w:val="HTMLCode"/>
          <w:rFonts w:asciiTheme="majorHAnsi" w:eastAsiaTheme="majorEastAsia" w:hAnsiTheme="majorHAnsi" w:cstheme="majorHAnsi"/>
          <w:color w:val="000000"/>
        </w:rPr>
        <w:t>Clock</w:t>
      </w:r>
      <w:r w:rsidRPr="00CB5673">
        <w:rPr>
          <w:rFonts w:asciiTheme="majorHAnsi" w:hAnsiTheme="majorHAnsi" w:cstheme="majorHAnsi"/>
          <w:color w:val="000000"/>
          <w:sz w:val="20"/>
          <w:szCs w:val="20"/>
        </w:rPr>
        <w:t> are located in the same Java package.</w:t>
      </w:r>
    </w:p>
    <w:p w:rsidR="00F22F83" w:rsidRPr="00CB5673" w:rsidRDefault="00F22F83" w:rsidP="00F22F83">
      <w:pPr>
        <w:pStyle w:val="Heading2"/>
        <w:spacing w:before="360"/>
        <w:rPr>
          <w:rFonts w:cstheme="majorHAnsi"/>
          <w:color w:val="000000"/>
          <w:sz w:val="20"/>
          <w:szCs w:val="20"/>
        </w:rPr>
      </w:pPr>
      <w:bookmarkStart w:id="4" w:name="protected-access-modifier"/>
      <w:bookmarkEnd w:id="4"/>
      <w:r w:rsidRPr="00CB5673">
        <w:rPr>
          <w:rFonts w:cstheme="majorHAnsi"/>
          <w:color w:val="000000"/>
          <w:sz w:val="20"/>
          <w:szCs w:val="20"/>
        </w:rPr>
        <w:t>protected Access Modifier</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The </w:t>
      </w:r>
      <w:r w:rsidRPr="00CB5673">
        <w:rPr>
          <w:rStyle w:val="HTMLCode"/>
          <w:rFonts w:asciiTheme="majorHAnsi" w:eastAsiaTheme="majorEastAsia" w:hAnsiTheme="majorHAnsi" w:cstheme="majorHAnsi"/>
          <w:color w:val="000000"/>
        </w:rPr>
        <w:t>protected</w:t>
      </w:r>
      <w:r w:rsidRPr="00CB5673">
        <w:rPr>
          <w:rFonts w:asciiTheme="majorHAnsi" w:hAnsiTheme="majorHAnsi" w:cstheme="majorHAnsi"/>
          <w:color w:val="000000"/>
          <w:sz w:val="20"/>
          <w:szCs w:val="20"/>
        </w:rPr>
        <w:t> access modifier provides the same access as the </w:t>
      </w:r>
      <w:r w:rsidRPr="00CB5673">
        <w:rPr>
          <w:rStyle w:val="HTMLCode"/>
          <w:rFonts w:asciiTheme="majorHAnsi" w:eastAsiaTheme="majorEastAsia" w:hAnsiTheme="majorHAnsi" w:cstheme="majorHAnsi"/>
          <w:color w:val="000000"/>
        </w:rPr>
        <w:t>default</w:t>
      </w:r>
      <w:r w:rsidRPr="00CB5673">
        <w:rPr>
          <w:rFonts w:asciiTheme="majorHAnsi" w:hAnsiTheme="majorHAnsi" w:cstheme="majorHAnsi"/>
          <w:color w:val="000000"/>
          <w:sz w:val="20"/>
          <w:szCs w:val="20"/>
        </w:rPr>
        <w:t> access modifier, with the addition that subclasses can access </w:t>
      </w:r>
      <w:r w:rsidRPr="00CB5673">
        <w:rPr>
          <w:rStyle w:val="HTMLCode"/>
          <w:rFonts w:asciiTheme="majorHAnsi" w:eastAsiaTheme="majorEastAsia" w:hAnsiTheme="majorHAnsi" w:cstheme="majorHAnsi"/>
          <w:color w:val="000000"/>
        </w:rPr>
        <w:t>protected</w:t>
      </w:r>
      <w:r w:rsidRPr="00CB5673">
        <w:rPr>
          <w:rFonts w:asciiTheme="majorHAnsi" w:hAnsiTheme="majorHAnsi" w:cstheme="majorHAnsi"/>
          <w:color w:val="000000"/>
          <w:sz w:val="20"/>
          <w:szCs w:val="20"/>
        </w:rPr>
        <w:t> methods and member variables (fields) of the superclass. This is true even if the subclass is not located in the same package as the superclass.</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Here is a </w:t>
      </w:r>
      <w:r w:rsidRPr="00CB5673">
        <w:rPr>
          <w:rStyle w:val="HTMLCode"/>
          <w:rFonts w:asciiTheme="majorHAnsi" w:eastAsiaTheme="majorEastAsia" w:hAnsiTheme="majorHAnsi" w:cstheme="majorHAnsi"/>
          <w:color w:val="000000"/>
        </w:rPr>
        <w:t>protected</w:t>
      </w:r>
      <w:r w:rsidRPr="00CB5673">
        <w:rPr>
          <w:rFonts w:asciiTheme="majorHAnsi" w:hAnsiTheme="majorHAnsi" w:cstheme="majorHAnsi"/>
          <w:color w:val="000000"/>
          <w:sz w:val="20"/>
          <w:szCs w:val="20"/>
        </w:rPr>
        <w:t> access modifier example:</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public class Clock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r w:rsidRPr="00CB5673">
        <w:rPr>
          <w:rFonts w:asciiTheme="majorHAnsi" w:hAnsiTheme="majorHAnsi" w:cstheme="majorHAnsi"/>
          <w:b/>
          <w:bCs/>
          <w:color w:val="000000"/>
        </w:rPr>
        <w:t>protected</w:t>
      </w:r>
      <w:r w:rsidRPr="00CB5673">
        <w:rPr>
          <w:rFonts w:asciiTheme="majorHAnsi" w:hAnsiTheme="majorHAnsi" w:cstheme="majorHAnsi"/>
          <w:color w:val="000000"/>
        </w:rPr>
        <w:t xml:space="preserve"> long time = 0;    // time in milliseconds</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lastRenderedPageBreak/>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public class </w:t>
      </w:r>
      <w:proofErr w:type="spellStart"/>
      <w:r w:rsidRPr="00CB5673">
        <w:rPr>
          <w:rFonts w:asciiTheme="majorHAnsi" w:hAnsiTheme="majorHAnsi" w:cstheme="majorHAnsi"/>
          <w:color w:val="000000"/>
        </w:rPr>
        <w:t>SmartClock</w:t>
      </w:r>
      <w:proofErr w:type="spellEnd"/>
      <w:r w:rsidRPr="00CB5673">
        <w:rPr>
          <w:rFonts w:asciiTheme="majorHAnsi" w:hAnsiTheme="majorHAnsi" w:cstheme="majorHAnsi"/>
          <w:color w:val="000000"/>
        </w:rPr>
        <w:t>() extends Clock{</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public long </w:t>
      </w:r>
      <w:proofErr w:type="spellStart"/>
      <w:r w:rsidRPr="00CB5673">
        <w:rPr>
          <w:rFonts w:asciiTheme="majorHAnsi" w:hAnsiTheme="majorHAnsi" w:cstheme="majorHAnsi"/>
          <w:color w:val="000000"/>
        </w:rPr>
        <w:t>getTimeInSeconds</w:t>
      </w:r>
      <w:proofErr w:type="spellEnd"/>
      <w:r w:rsidRPr="00CB5673">
        <w:rPr>
          <w:rFonts w:asciiTheme="majorHAnsi" w:hAnsiTheme="majorHAnsi" w:cstheme="majorHAnsi"/>
          <w:color w:val="000000"/>
        </w:rPr>
        <w:t>()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return </w:t>
      </w:r>
      <w:proofErr w:type="spellStart"/>
      <w:r w:rsidRPr="00CB5673">
        <w:rPr>
          <w:rFonts w:asciiTheme="majorHAnsi" w:hAnsiTheme="majorHAnsi" w:cstheme="majorHAnsi"/>
          <w:color w:val="000000"/>
        </w:rPr>
        <w:t>this.time</w:t>
      </w:r>
      <w:proofErr w:type="spellEnd"/>
      <w:r w:rsidRPr="00CB5673">
        <w:rPr>
          <w:rFonts w:asciiTheme="majorHAnsi" w:hAnsiTheme="majorHAnsi" w:cstheme="majorHAnsi"/>
          <w:color w:val="000000"/>
        </w:rPr>
        <w:t xml:space="preserve"> / 1000;</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In the above example the subclass </w:t>
      </w:r>
      <w:proofErr w:type="spellStart"/>
      <w:r w:rsidRPr="00CB5673">
        <w:rPr>
          <w:rStyle w:val="HTMLCode"/>
          <w:rFonts w:asciiTheme="majorHAnsi" w:eastAsiaTheme="majorEastAsia" w:hAnsiTheme="majorHAnsi" w:cstheme="majorHAnsi"/>
          <w:color w:val="000000"/>
        </w:rPr>
        <w:t>SmartClock</w:t>
      </w:r>
      <w:proofErr w:type="spellEnd"/>
      <w:r w:rsidRPr="00CB5673">
        <w:rPr>
          <w:rFonts w:asciiTheme="majorHAnsi" w:hAnsiTheme="majorHAnsi" w:cstheme="majorHAnsi"/>
          <w:color w:val="000000"/>
          <w:sz w:val="20"/>
          <w:szCs w:val="20"/>
        </w:rPr>
        <w:t> has a method called </w:t>
      </w:r>
      <w:proofErr w:type="spellStart"/>
      <w:r w:rsidRPr="00CB5673">
        <w:rPr>
          <w:rStyle w:val="HTMLCode"/>
          <w:rFonts w:asciiTheme="majorHAnsi" w:eastAsiaTheme="majorEastAsia" w:hAnsiTheme="majorHAnsi" w:cstheme="majorHAnsi"/>
          <w:color w:val="000000"/>
        </w:rPr>
        <w:t>getTimeInSeconds</w:t>
      </w:r>
      <w:proofErr w:type="spellEnd"/>
      <w:r w:rsidRPr="00CB5673">
        <w:rPr>
          <w:rStyle w:val="HTMLCode"/>
          <w:rFonts w:asciiTheme="majorHAnsi" w:eastAsiaTheme="majorEastAsia" w:hAnsiTheme="majorHAnsi" w:cstheme="majorHAnsi"/>
          <w:color w:val="000000"/>
        </w:rPr>
        <w:t>()</w:t>
      </w:r>
      <w:r w:rsidRPr="00CB5673">
        <w:rPr>
          <w:rFonts w:asciiTheme="majorHAnsi" w:hAnsiTheme="majorHAnsi" w:cstheme="majorHAnsi"/>
          <w:color w:val="000000"/>
          <w:sz w:val="20"/>
          <w:szCs w:val="20"/>
        </w:rPr>
        <w:t> which accesses the </w:t>
      </w:r>
      <w:r w:rsidRPr="00CB5673">
        <w:rPr>
          <w:rStyle w:val="HTMLCode"/>
          <w:rFonts w:asciiTheme="majorHAnsi" w:eastAsiaTheme="majorEastAsia" w:hAnsiTheme="majorHAnsi" w:cstheme="majorHAnsi"/>
          <w:color w:val="000000"/>
        </w:rPr>
        <w:t>time</w:t>
      </w:r>
      <w:r w:rsidRPr="00CB5673">
        <w:rPr>
          <w:rFonts w:asciiTheme="majorHAnsi" w:hAnsiTheme="majorHAnsi" w:cstheme="majorHAnsi"/>
          <w:color w:val="000000"/>
          <w:sz w:val="20"/>
          <w:szCs w:val="20"/>
        </w:rPr>
        <w:t> variable of the superclass </w:t>
      </w:r>
      <w:r w:rsidRPr="00CB5673">
        <w:rPr>
          <w:rStyle w:val="HTMLCode"/>
          <w:rFonts w:asciiTheme="majorHAnsi" w:eastAsiaTheme="majorEastAsia" w:hAnsiTheme="majorHAnsi" w:cstheme="majorHAnsi"/>
          <w:color w:val="000000"/>
        </w:rPr>
        <w:t>Clock</w:t>
      </w:r>
      <w:r w:rsidRPr="00CB5673">
        <w:rPr>
          <w:rFonts w:asciiTheme="majorHAnsi" w:hAnsiTheme="majorHAnsi" w:cstheme="majorHAnsi"/>
          <w:color w:val="000000"/>
          <w:sz w:val="20"/>
          <w:szCs w:val="20"/>
        </w:rPr>
        <w:t>. This is possible even if </w:t>
      </w:r>
      <w:r w:rsidRPr="00CB5673">
        <w:rPr>
          <w:rStyle w:val="HTMLCode"/>
          <w:rFonts w:asciiTheme="majorHAnsi" w:eastAsiaTheme="majorEastAsia" w:hAnsiTheme="majorHAnsi" w:cstheme="majorHAnsi"/>
          <w:color w:val="000000"/>
        </w:rPr>
        <w:t>Clock</w:t>
      </w:r>
      <w:r w:rsidRPr="00CB5673">
        <w:rPr>
          <w:rFonts w:asciiTheme="majorHAnsi" w:hAnsiTheme="majorHAnsi" w:cstheme="majorHAnsi"/>
          <w:color w:val="000000"/>
          <w:sz w:val="20"/>
          <w:szCs w:val="20"/>
        </w:rPr>
        <w:t> and </w:t>
      </w:r>
      <w:proofErr w:type="spellStart"/>
      <w:r w:rsidRPr="00CB5673">
        <w:rPr>
          <w:rStyle w:val="HTMLCode"/>
          <w:rFonts w:asciiTheme="majorHAnsi" w:eastAsiaTheme="majorEastAsia" w:hAnsiTheme="majorHAnsi" w:cstheme="majorHAnsi"/>
          <w:color w:val="000000"/>
        </w:rPr>
        <w:t>SmartClock</w:t>
      </w:r>
      <w:proofErr w:type="spellEnd"/>
      <w:r w:rsidRPr="00CB5673">
        <w:rPr>
          <w:rFonts w:asciiTheme="majorHAnsi" w:hAnsiTheme="majorHAnsi" w:cstheme="majorHAnsi"/>
          <w:color w:val="000000"/>
          <w:sz w:val="20"/>
          <w:szCs w:val="20"/>
        </w:rPr>
        <w:t> are not located in the same package, because the </w:t>
      </w:r>
      <w:r w:rsidRPr="00CB5673">
        <w:rPr>
          <w:rStyle w:val="HTMLCode"/>
          <w:rFonts w:asciiTheme="majorHAnsi" w:eastAsiaTheme="majorEastAsia" w:hAnsiTheme="majorHAnsi" w:cstheme="majorHAnsi"/>
          <w:color w:val="000000"/>
        </w:rPr>
        <w:t>time</w:t>
      </w:r>
      <w:r w:rsidRPr="00CB5673">
        <w:rPr>
          <w:rFonts w:asciiTheme="majorHAnsi" w:hAnsiTheme="majorHAnsi" w:cstheme="majorHAnsi"/>
          <w:color w:val="000000"/>
          <w:sz w:val="20"/>
          <w:szCs w:val="20"/>
        </w:rPr>
        <w:t> field is marked with the </w:t>
      </w:r>
      <w:r w:rsidRPr="00CB5673">
        <w:rPr>
          <w:rStyle w:val="HTMLCode"/>
          <w:rFonts w:asciiTheme="majorHAnsi" w:eastAsiaTheme="majorEastAsia" w:hAnsiTheme="majorHAnsi" w:cstheme="majorHAnsi"/>
          <w:color w:val="000000"/>
        </w:rPr>
        <w:t>protected</w:t>
      </w:r>
      <w:r w:rsidRPr="00CB5673">
        <w:rPr>
          <w:rFonts w:asciiTheme="majorHAnsi" w:hAnsiTheme="majorHAnsi" w:cstheme="majorHAnsi"/>
          <w:color w:val="000000"/>
          <w:sz w:val="20"/>
          <w:szCs w:val="20"/>
        </w:rPr>
        <w:t> Java access modifier.</w:t>
      </w:r>
    </w:p>
    <w:p w:rsidR="00F22F83" w:rsidRPr="00CB5673" w:rsidRDefault="00F22F83" w:rsidP="00F22F83">
      <w:pPr>
        <w:pStyle w:val="Heading2"/>
        <w:spacing w:before="360"/>
        <w:rPr>
          <w:rFonts w:cstheme="majorHAnsi"/>
          <w:color w:val="000000"/>
          <w:sz w:val="20"/>
          <w:szCs w:val="20"/>
        </w:rPr>
      </w:pPr>
      <w:bookmarkStart w:id="5" w:name="public-access-modifier"/>
      <w:bookmarkEnd w:id="5"/>
      <w:r w:rsidRPr="00CB5673">
        <w:rPr>
          <w:rFonts w:cstheme="majorHAnsi"/>
          <w:color w:val="000000"/>
          <w:sz w:val="20"/>
          <w:szCs w:val="20"/>
        </w:rPr>
        <w:t>public Access Modifier</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The Java access modifier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 means that all code can access the class, field, constructor or method, regardless of where the accessing code is located. The accessing code can be in a different class and different package.</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Here is a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 access modifier example:</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b/>
          <w:bCs/>
          <w:color w:val="000000"/>
        </w:rPr>
        <w:t>public</w:t>
      </w:r>
      <w:r w:rsidRPr="00CB5673">
        <w:rPr>
          <w:rFonts w:asciiTheme="majorHAnsi" w:hAnsiTheme="majorHAnsi" w:cstheme="majorHAnsi"/>
          <w:color w:val="000000"/>
        </w:rPr>
        <w:t xml:space="preserve"> class Clock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r w:rsidRPr="00CB5673">
        <w:rPr>
          <w:rFonts w:asciiTheme="majorHAnsi" w:hAnsiTheme="majorHAnsi" w:cstheme="majorHAnsi"/>
          <w:b/>
          <w:bCs/>
          <w:color w:val="000000"/>
        </w:rPr>
        <w:t>public</w:t>
      </w:r>
      <w:r w:rsidRPr="00CB5673">
        <w:rPr>
          <w:rFonts w:asciiTheme="majorHAnsi" w:hAnsiTheme="majorHAnsi" w:cstheme="majorHAnsi"/>
          <w:color w:val="000000"/>
        </w:rPr>
        <w:t xml:space="preserve"> long time = 0;</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public class </w:t>
      </w:r>
      <w:proofErr w:type="spellStart"/>
      <w:r w:rsidRPr="00CB5673">
        <w:rPr>
          <w:rFonts w:asciiTheme="majorHAnsi" w:hAnsiTheme="majorHAnsi" w:cstheme="majorHAnsi"/>
          <w:color w:val="000000"/>
        </w:rPr>
        <w:t>ClockReader</w:t>
      </w:r>
      <w:proofErr w:type="spellEnd"/>
      <w:r w:rsidRPr="00CB5673">
        <w:rPr>
          <w:rFonts w:asciiTheme="majorHAnsi" w:hAnsiTheme="majorHAnsi" w:cstheme="majorHAnsi"/>
          <w:color w:val="000000"/>
        </w:rPr>
        <w:t xml:space="preserv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Clock </w:t>
      </w:r>
      <w:proofErr w:type="spellStart"/>
      <w:r w:rsidRPr="00CB5673">
        <w:rPr>
          <w:rFonts w:asciiTheme="majorHAnsi" w:hAnsiTheme="majorHAnsi" w:cstheme="majorHAnsi"/>
          <w:color w:val="000000"/>
        </w:rPr>
        <w:t>clock</w:t>
      </w:r>
      <w:proofErr w:type="spellEnd"/>
      <w:r w:rsidRPr="00CB5673">
        <w:rPr>
          <w:rFonts w:asciiTheme="majorHAnsi" w:hAnsiTheme="majorHAnsi" w:cstheme="majorHAnsi"/>
          <w:color w:val="000000"/>
        </w:rPr>
        <w:t xml:space="preserve"> = new Clock();</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public long </w:t>
      </w:r>
      <w:proofErr w:type="spellStart"/>
      <w:r w:rsidRPr="00CB5673">
        <w:rPr>
          <w:rFonts w:asciiTheme="majorHAnsi" w:hAnsiTheme="majorHAnsi" w:cstheme="majorHAnsi"/>
          <w:color w:val="000000"/>
        </w:rPr>
        <w:t>readClock</w:t>
      </w:r>
      <w:proofErr w:type="spellEnd"/>
      <w:r w:rsidRPr="00CB5673">
        <w:rPr>
          <w:rFonts w:asciiTheme="majorHAnsi" w:hAnsiTheme="majorHAnsi" w:cstheme="majorHAnsi"/>
          <w:color w:val="000000"/>
        </w:rPr>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return </w:t>
      </w:r>
      <w:proofErr w:type="spellStart"/>
      <w:r w:rsidRPr="00CB5673">
        <w:rPr>
          <w:rFonts w:asciiTheme="majorHAnsi" w:hAnsiTheme="majorHAnsi" w:cstheme="majorHAnsi"/>
          <w:color w:val="000000"/>
        </w:rPr>
        <w:t>clock.time</w:t>
      </w:r>
      <w:proofErr w:type="spellEnd"/>
      <w:r w:rsidRPr="00CB5673">
        <w:rPr>
          <w:rFonts w:asciiTheme="majorHAnsi" w:hAnsiTheme="majorHAnsi" w:cstheme="majorHAnsi"/>
          <w:color w:val="000000"/>
        </w:rPr>
        <w:t>;</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 xml:space="preserve">    }</w:t>
      </w:r>
    </w:p>
    <w:p w:rsidR="00F22F83" w:rsidRPr="00CB5673" w:rsidRDefault="00F22F83" w:rsidP="00F22F83">
      <w:pPr>
        <w:pStyle w:val="HTMLPreformatted"/>
        <w:pBdr>
          <w:top w:val="single" w:sz="6" w:space="8" w:color="CCCCCC"/>
          <w:left w:val="single" w:sz="6" w:space="8" w:color="CCCCCC"/>
          <w:bottom w:val="single" w:sz="6" w:space="8" w:color="CCCCCC"/>
          <w:right w:val="single" w:sz="6" w:space="8" w:color="CCCCCC"/>
        </w:pBdr>
        <w:shd w:val="clear" w:color="auto" w:fill="F0F0F0"/>
        <w:rPr>
          <w:rFonts w:asciiTheme="majorHAnsi" w:hAnsiTheme="majorHAnsi" w:cstheme="majorHAnsi"/>
          <w:color w:val="000000"/>
        </w:rPr>
      </w:pPr>
      <w:r w:rsidRPr="00CB5673">
        <w:rPr>
          <w:rFonts w:asciiTheme="majorHAnsi" w:hAnsiTheme="majorHAnsi" w:cstheme="majorHAnsi"/>
          <w:color w:val="000000"/>
        </w:rPr>
        <w:t>}</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The </w:t>
      </w:r>
      <w:r w:rsidRPr="00CB5673">
        <w:rPr>
          <w:rStyle w:val="HTMLCode"/>
          <w:rFonts w:asciiTheme="majorHAnsi" w:eastAsiaTheme="majorEastAsia" w:hAnsiTheme="majorHAnsi" w:cstheme="majorHAnsi"/>
          <w:color w:val="000000"/>
        </w:rPr>
        <w:t>time</w:t>
      </w:r>
      <w:r w:rsidRPr="00CB5673">
        <w:rPr>
          <w:rFonts w:asciiTheme="majorHAnsi" w:hAnsiTheme="majorHAnsi" w:cstheme="majorHAnsi"/>
          <w:color w:val="000000"/>
          <w:sz w:val="20"/>
          <w:szCs w:val="20"/>
        </w:rPr>
        <w:t> field in the </w:t>
      </w:r>
      <w:r w:rsidRPr="00CB5673">
        <w:rPr>
          <w:rStyle w:val="HTMLCode"/>
          <w:rFonts w:asciiTheme="majorHAnsi" w:eastAsiaTheme="majorEastAsia" w:hAnsiTheme="majorHAnsi" w:cstheme="majorHAnsi"/>
          <w:color w:val="000000"/>
        </w:rPr>
        <w:t>Clock</w:t>
      </w:r>
      <w:r w:rsidRPr="00CB5673">
        <w:rPr>
          <w:rFonts w:asciiTheme="majorHAnsi" w:hAnsiTheme="majorHAnsi" w:cstheme="majorHAnsi"/>
          <w:color w:val="000000"/>
          <w:sz w:val="20"/>
          <w:szCs w:val="20"/>
        </w:rPr>
        <w:t> class is marked with the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 Java access modifier. Therefore, the </w:t>
      </w:r>
      <w:proofErr w:type="spellStart"/>
      <w:r w:rsidRPr="00CB5673">
        <w:rPr>
          <w:rStyle w:val="HTMLCode"/>
          <w:rFonts w:asciiTheme="majorHAnsi" w:eastAsiaTheme="majorEastAsia" w:hAnsiTheme="majorHAnsi" w:cstheme="majorHAnsi"/>
          <w:color w:val="000000"/>
        </w:rPr>
        <w:t>ClockReader</w:t>
      </w:r>
      <w:r w:rsidRPr="00CB5673">
        <w:rPr>
          <w:rFonts w:asciiTheme="majorHAnsi" w:hAnsiTheme="majorHAnsi" w:cstheme="majorHAnsi"/>
          <w:color w:val="000000"/>
          <w:sz w:val="20"/>
          <w:szCs w:val="20"/>
        </w:rPr>
        <w:t>class</w:t>
      </w:r>
      <w:proofErr w:type="spellEnd"/>
      <w:r w:rsidRPr="00CB5673">
        <w:rPr>
          <w:rFonts w:asciiTheme="majorHAnsi" w:hAnsiTheme="majorHAnsi" w:cstheme="majorHAnsi"/>
          <w:color w:val="000000"/>
          <w:sz w:val="20"/>
          <w:szCs w:val="20"/>
        </w:rPr>
        <w:t xml:space="preserve"> can access the </w:t>
      </w:r>
      <w:r w:rsidRPr="00CB5673">
        <w:rPr>
          <w:rStyle w:val="HTMLCode"/>
          <w:rFonts w:asciiTheme="majorHAnsi" w:eastAsiaTheme="majorEastAsia" w:hAnsiTheme="majorHAnsi" w:cstheme="majorHAnsi"/>
          <w:color w:val="000000"/>
        </w:rPr>
        <w:t>time</w:t>
      </w:r>
      <w:r w:rsidRPr="00CB5673">
        <w:rPr>
          <w:rFonts w:asciiTheme="majorHAnsi" w:hAnsiTheme="majorHAnsi" w:cstheme="majorHAnsi"/>
          <w:color w:val="000000"/>
          <w:sz w:val="20"/>
          <w:szCs w:val="20"/>
        </w:rPr>
        <w:t> field in the </w:t>
      </w:r>
      <w:r w:rsidRPr="00CB5673">
        <w:rPr>
          <w:rStyle w:val="HTMLCode"/>
          <w:rFonts w:asciiTheme="majorHAnsi" w:eastAsiaTheme="majorEastAsia" w:hAnsiTheme="majorHAnsi" w:cstheme="majorHAnsi"/>
          <w:color w:val="000000"/>
        </w:rPr>
        <w:t>Clock</w:t>
      </w:r>
      <w:r w:rsidRPr="00CB5673">
        <w:rPr>
          <w:rFonts w:asciiTheme="majorHAnsi" w:hAnsiTheme="majorHAnsi" w:cstheme="majorHAnsi"/>
          <w:color w:val="000000"/>
          <w:sz w:val="20"/>
          <w:szCs w:val="20"/>
        </w:rPr>
        <w:t> no matter what package the </w:t>
      </w:r>
      <w:proofErr w:type="spellStart"/>
      <w:r w:rsidRPr="00CB5673">
        <w:rPr>
          <w:rStyle w:val="HTMLCode"/>
          <w:rFonts w:asciiTheme="majorHAnsi" w:eastAsiaTheme="majorEastAsia" w:hAnsiTheme="majorHAnsi" w:cstheme="majorHAnsi"/>
          <w:color w:val="000000"/>
        </w:rPr>
        <w:t>ClockReader</w:t>
      </w:r>
      <w:proofErr w:type="spellEnd"/>
      <w:r w:rsidRPr="00CB5673">
        <w:rPr>
          <w:rFonts w:asciiTheme="majorHAnsi" w:hAnsiTheme="majorHAnsi" w:cstheme="majorHAnsi"/>
          <w:color w:val="000000"/>
          <w:sz w:val="20"/>
          <w:szCs w:val="20"/>
        </w:rPr>
        <w:t> is located in.</w:t>
      </w:r>
    </w:p>
    <w:p w:rsidR="00F22F83" w:rsidRPr="00CB5673" w:rsidRDefault="00F22F83" w:rsidP="00F22F83">
      <w:pPr>
        <w:pStyle w:val="Heading2"/>
        <w:spacing w:before="360"/>
        <w:rPr>
          <w:rFonts w:cstheme="majorHAnsi"/>
          <w:color w:val="000000"/>
          <w:sz w:val="20"/>
          <w:szCs w:val="20"/>
        </w:rPr>
      </w:pPr>
      <w:bookmarkStart w:id="6" w:name="class-access-modifiers"/>
      <w:bookmarkEnd w:id="6"/>
      <w:r w:rsidRPr="00CB5673">
        <w:rPr>
          <w:rFonts w:cstheme="majorHAnsi"/>
          <w:color w:val="000000"/>
          <w:sz w:val="20"/>
          <w:szCs w:val="20"/>
        </w:rPr>
        <w:t>Class Access Modifiers</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It is important to keep in mind that the Java access modifier assigned to a Java class takes precedence over any access modifiers assigned to fields, constructors and methods of that class. If the class is marked with the </w:t>
      </w:r>
      <w:r w:rsidRPr="00CB5673">
        <w:rPr>
          <w:rStyle w:val="HTMLCode"/>
          <w:rFonts w:asciiTheme="majorHAnsi" w:eastAsiaTheme="majorEastAsia" w:hAnsiTheme="majorHAnsi" w:cstheme="majorHAnsi"/>
          <w:color w:val="000000"/>
        </w:rPr>
        <w:t>default</w:t>
      </w:r>
      <w:r w:rsidRPr="00CB5673">
        <w:rPr>
          <w:rFonts w:asciiTheme="majorHAnsi" w:hAnsiTheme="majorHAnsi" w:cstheme="majorHAnsi"/>
          <w:color w:val="000000"/>
          <w:sz w:val="20"/>
          <w:szCs w:val="20"/>
        </w:rPr>
        <w:t> access modifier, then no other class outside the same Java package can access that class, including its constructors, fields and methods. It doesn't help that you declare these fields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 or even </w:t>
      </w:r>
      <w:r w:rsidRPr="00CB5673">
        <w:rPr>
          <w:rStyle w:val="HTMLCode"/>
          <w:rFonts w:asciiTheme="majorHAnsi" w:eastAsiaTheme="majorEastAsia" w:hAnsiTheme="majorHAnsi" w:cstheme="majorHAnsi"/>
          <w:color w:val="000000"/>
        </w:rPr>
        <w:t>public static</w:t>
      </w:r>
      <w:r w:rsidRPr="00CB5673">
        <w:rPr>
          <w:rFonts w:asciiTheme="majorHAnsi" w:hAnsiTheme="majorHAnsi" w:cstheme="majorHAnsi"/>
          <w:color w:val="000000"/>
          <w:sz w:val="20"/>
          <w:szCs w:val="20"/>
        </w:rPr>
        <w:t>.</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The Java access modifiers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and </w:t>
      </w:r>
      <w:r w:rsidRPr="00CB5673">
        <w:rPr>
          <w:rStyle w:val="HTMLCode"/>
          <w:rFonts w:asciiTheme="majorHAnsi" w:eastAsiaTheme="majorEastAsia" w:hAnsiTheme="majorHAnsi" w:cstheme="majorHAnsi"/>
          <w:color w:val="000000"/>
        </w:rPr>
        <w:t>protected</w:t>
      </w:r>
      <w:r w:rsidRPr="00CB5673">
        <w:rPr>
          <w:rFonts w:asciiTheme="majorHAnsi" w:hAnsiTheme="majorHAnsi" w:cstheme="majorHAnsi"/>
          <w:color w:val="000000"/>
          <w:sz w:val="20"/>
          <w:szCs w:val="20"/>
        </w:rPr>
        <w:t> cannot be assigned to a class. Only to constructors, methods and fields inside classes. Classes can only have the default (package) and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 access modifier assigned to them.</w:t>
      </w:r>
    </w:p>
    <w:p w:rsidR="00F22F83" w:rsidRPr="00CB5673" w:rsidRDefault="00F22F83" w:rsidP="00F22F83">
      <w:pPr>
        <w:pStyle w:val="Heading2"/>
        <w:spacing w:before="360"/>
        <w:rPr>
          <w:rFonts w:cstheme="majorHAnsi"/>
          <w:b/>
          <w:color w:val="000000"/>
          <w:sz w:val="20"/>
          <w:szCs w:val="20"/>
        </w:rPr>
      </w:pPr>
      <w:bookmarkStart w:id="7" w:name="interface-access-modifiers"/>
      <w:bookmarkEnd w:id="7"/>
      <w:r w:rsidRPr="00CB5673">
        <w:rPr>
          <w:rFonts w:cstheme="majorHAnsi"/>
          <w:b/>
          <w:color w:val="000000"/>
          <w:sz w:val="20"/>
          <w:szCs w:val="20"/>
        </w:rPr>
        <w:lastRenderedPageBreak/>
        <w:t>Interface Access Modifiers</w:t>
      </w:r>
    </w:p>
    <w:p w:rsidR="00F22F83" w:rsidRPr="00CB5673" w:rsidRDefault="00F22F83" w:rsidP="00F22F83">
      <w:pPr>
        <w:pStyle w:val="NormalWeb"/>
        <w:rPr>
          <w:rFonts w:asciiTheme="majorHAnsi" w:hAnsiTheme="majorHAnsi" w:cstheme="majorHAnsi"/>
          <w:color w:val="000000"/>
          <w:sz w:val="20"/>
          <w:szCs w:val="20"/>
        </w:rPr>
      </w:pPr>
      <w:r w:rsidRPr="00CB5673">
        <w:rPr>
          <w:rFonts w:asciiTheme="majorHAnsi" w:hAnsiTheme="majorHAnsi" w:cstheme="majorHAnsi"/>
          <w:color w:val="000000"/>
          <w:sz w:val="20"/>
          <w:szCs w:val="20"/>
        </w:rPr>
        <w:t>Java interfaces are meant to specify fields and methods that are publicly available in classes that implement the interfaces. Therefore you cannot use the </w:t>
      </w:r>
      <w:r w:rsidRPr="00CB5673">
        <w:rPr>
          <w:rStyle w:val="HTMLCode"/>
          <w:rFonts w:asciiTheme="majorHAnsi" w:eastAsiaTheme="majorEastAsia" w:hAnsiTheme="majorHAnsi" w:cstheme="majorHAnsi"/>
          <w:color w:val="000000"/>
        </w:rPr>
        <w:t>private</w:t>
      </w:r>
      <w:r w:rsidRPr="00CB5673">
        <w:rPr>
          <w:rFonts w:asciiTheme="majorHAnsi" w:hAnsiTheme="majorHAnsi" w:cstheme="majorHAnsi"/>
          <w:color w:val="000000"/>
          <w:sz w:val="20"/>
          <w:szCs w:val="20"/>
        </w:rPr>
        <w:t> and </w:t>
      </w:r>
      <w:r w:rsidRPr="00CB5673">
        <w:rPr>
          <w:rStyle w:val="HTMLCode"/>
          <w:rFonts w:asciiTheme="majorHAnsi" w:eastAsiaTheme="majorEastAsia" w:hAnsiTheme="majorHAnsi" w:cstheme="majorHAnsi"/>
          <w:color w:val="000000"/>
        </w:rPr>
        <w:t>protected</w:t>
      </w:r>
      <w:r w:rsidRPr="00CB5673">
        <w:rPr>
          <w:rFonts w:asciiTheme="majorHAnsi" w:hAnsiTheme="majorHAnsi" w:cstheme="majorHAnsi"/>
          <w:color w:val="000000"/>
          <w:sz w:val="20"/>
          <w:szCs w:val="20"/>
        </w:rPr>
        <w:t> access modifiers in interfaces. Fields and methods in interfaces are implicitly declared </w:t>
      </w:r>
      <w:r w:rsidRPr="00CB5673">
        <w:rPr>
          <w:rStyle w:val="HTMLCode"/>
          <w:rFonts w:asciiTheme="majorHAnsi" w:eastAsiaTheme="majorEastAsia" w:hAnsiTheme="majorHAnsi" w:cstheme="majorHAnsi"/>
          <w:color w:val="000000"/>
        </w:rPr>
        <w:t>public</w:t>
      </w:r>
      <w:r w:rsidRPr="00CB5673">
        <w:rPr>
          <w:rFonts w:asciiTheme="majorHAnsi" w:hAnsiTheme="majorHAnsi" w:cstheme="majorHAnsi"/>
          <w:color w:val="000000"/>
          <w:sz w:val="20"/>
          <w:szCs w:val="20"/>
        </w:rPr>
        <w:t> if you leave out an access modifier, so you cannot use the default access modifier either (no access modifier).</w:t>
      </w:r>
    </w:p>
    <w:p w:rsidR="00421DAF" w:rsidRPr="00CB5673" w:rsidRDefault="00421DAF" w:rsidP="003E0BF7">
      <w:pPr>
        <w:shd w:val="clear" w:color="auto" w:fill="FFFFFF"/>
        <w:spacing w:after="150" w:line="240" w:lineRule="auto"/>
        <w:jc w:val="both"/>
        <w:textAlignment w:val="baseline"/>
        <w:rPr>
          <w:rFonts w:asciiTheme="majorHAnsi" w:eastAsia="Times New Roman" w:hAnsiTheme="majorHAnsi" w:cstheme="majorHAnsi"/>
          <w:color w:val="000000"/>
          <w:sz w:val="20"/>
          <w:szCs w:val="20"/>
        </w:rPr>
      </w:pPr>
    </w:p>
    <w:p w:rsidR="003E0BF7" w:rsidRPr="00CB5673" w:rsidRDefault="003E0BF7" w:rsidP="003E0BF7">
      <w:pPr>
        <w:shd w:val="clear" w:color="auto" w:fill="FFFFFF"/>
        <w:spacing w:after="0" w:line="240" w:lineRule="auto"/>
        <w:jc w:val="both"/>
        <w:textAlignment w:val="baseline"/>
        <w:rPr>
          <w:rFonts w:asciiTheme="majorHAnsi" w:eastAsia="Times New Roman" w:hAnsiTheme="majorHAnsi" w:cstheme="majorHAnsi"/>
          <w:color w:val="000000"/>
          <w:sz w:val="20"/>
          <w:szCs w:val="20"/>
        </w:rPr>
      </w:pPr>
    </w:p>
    <w:p w:rsidR="003A73E9" w:rsidRPr="00CB5673" w:rsidRDefault="00060138">
      <w:pPr>
        <w:rPr>
          <w:rFonts w:asciiTheme="majorHAnsi" w:hAnsiTheme="majorHAnsi" w:cstheme="majorHAnsi"/>
          <w:sz w:val="20"/>
          <w:szCs w:val="20"/>
        </w:rPr>
      </w:pPr>
      <w:r w:rsidRPr="00CB5673">
        <w:rPr>
          <w:rFonts w:asciiTheme="majorHAnsi" w:hAnsiTheme="majorHAnsi" w:cstheme="majorHAnsi"/>
          <w:noProof/>
          <w:sz w:val="20"/>
          <w:szCs w:val="20"/>
        </w:rPr>
        <w:drawing>
          <wp:inline distT="0" distB="0" distL="0" distR="0">
            <wp:extent cx="5943600" cy="2030853"/>
            <wp:effectExtent l="0" t="0" r="0" b="7620"/>
            <wp:docPr id="1" name="Picture 1" descr="access-modifier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ss-modifiers-in-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30853"/>
                    </a:xfrm>
                    <a:prstGeom prst="rect">
                      <a:avLst/>
                    </a:prstGeom>
                    <a:noFill/>
                    <a:ln>
                      <a:noFill/>
                    </a:ln>
                  </pic:spPr>
                </pic:pic>
              </a:graphicData>
            </a:graphic>
          </wp:inline>
        </w:drawing>
      </w:r>
    </w:p>
    <w:p w:rsidR="00F12B26" w:rsidRPr="00CB5673" w:rsidRDefault="003C723E">
      <w:pPr>
        <w:rPr>
          <w:rFonts w:asciiTheme="majorHAnsi" w:hAnsiTheme="majorHAnsi" w:cstheme="majorHAnsi"/>
          <w:b/>
          <w:sz w:val="20"/>
          <w:szCs w:val="20"/>
        </w:rPr>
      </w:pPr>
      <w:r w:rsidRPr="00CB5673">
        <w:rPr>
          <w:rFonts w:asciiTheme="majorHAnsi" w:hAnsiTheme="majorHAnsi" w:cstheme="majorHAnsi"/>
          <w:b/>
          <w:sz w:val="20"/>
          <w:szCs w:val="20"/>
        </w:rPr>
        <w:t>Root class:-</w:t>
      </w:r>
    </w:p>
    <w:p w:rsidR="003C723E" w:rsidRPr="00CB5673" w:rsidRDefault="003C723E">
      <w:pPr>
        <w:rPr>
          <w:rFonts w:asciiTheme="majorHAnsi" w:hAnsiTheme="majorHAnsi" w:cstheme="majorHAnsi"/>
          <w:color w:val="000000"/>
          <w:sz w:val="20"/>
          <w:szCs w:val="20"/>
          <w:shd w:val="clear" w:color="auto" w:fill="FFFFFF"/>
        </w:rPr>
      </w:pPr>
      <w:r w:rsidRPr="00CB5673">
        <w:rPr>
          <w:rFonts w:asciiTheme="majorHAnsi" w:hAnsiTheme="majorHAnsi" w:cstheme="majorHAnsi"/>
          <w:color w:val="000000"/>
          <w:sz w:val="20"/>
          <w:szCs w:val="20"/>
          <w:shd w:val="clear" w:color="auto" w:fill="FFFFFF"/>
        </w:rPr>
        <w:t>The </w:t>
      </w:r>
      <w:proofErr w:type="spellStart"/>
      <w:r w:rsidRPr="00CB5673">
        <w:rPr>
          <w:rFonts w:asciiTheme="majorHAnsi" w:hAnsiTheme="majorHAnsi" w:cstheme="majorHAnsi"/>
          <w:b/>
          <w:bCs/>
          <w:color w:val="000000"/>
          <w:sz w:val="20"/>
          <w:szCs w:val="20"/>
          <w:shd w:val="clear" w:color="auto" w:fill="FFFFFF"/>
        </w:rPr>
        <w:t>java.lang.Object</w:t>
      </w:r>
      <w:proofErr w:type="spellEnd"/>
      <w:r w:rsidRPr="00CB5673">
        <w:rPr>
          <w:rFonts w:asciiTheme="majorHAnsi" w:hAnsiTheme="majorHAnsi" w:cstheme="majorHAnsi"/>
          <w:color w:val="000000"/>
          <w:sz w:val="20"/>
          <w:szCs w:val="20"/>
          <w:shd w:val="clear" w:color="auto" w:fill="FFFFFF"/>
        </w:rPr>
        <w:t> class is the root of the class hierarchy. Every class has Object as a superclass. All objects, including arrays, implement the methods of this class.</w:t>
      </w:r>
    </w:p>
    <w:p w:rsidR="003C723E" w:rsidRPr="00CB5673" w:rsidRDefault="003C723E">
      <w:pPr>
        <w:rPr>
          <w:rFonts w:asciiTheme="majorHAnsi" w:hAnsiTheme="majorHAnsi" w:cstheme="majorHAnsi"/>
          <w:color w:val="000000"/>
          <w:sz w:val="20"/>
          <w:szCs w:val="20"/>
          <w:shd w:val="clear" w:color="auto" w:fill="FFFFFF"/>
        </w:rPr>
      </w:pPr>
      <w:r w:rsidRPr="00CB5673">
        <w:rPr>
          <w:rFonts w:asciiTheme="majorHAnsi" w:hAnsiTheme="majorHAnsi" w:cstheme="majorHAnsi"/>
          <w:color w:val="000000"/>
          <w:sz w:val="20"/>
          <w:szCs w:val="20"/>
          <w:shd w:val="clear" w:color="auto" w:fill="FFFFFF"/>
        </w:rPr>
        <w:t>-</w:t>
      </w:r>
      <w:r w:rsidRPr="00CB5673">
        <w:rPr>
          <w:rStyle w:val="Strong"/>
          <w:rFonts w:asciiTheme="majorHAnsi" w:hAnsiTheme="majorHAnsi" w:cstheme="majorHAnsi"/>
          <w:color w:val="000000"/>
          <w:sz w:val="20"/>
          <w:szCs w:val="20"/>
          <w:bdr w:val="none" w:sz="0" w:space="0" w:color="auto" w:frame="1"/>
          <w:shd w:val="clear" w:color="auto" w:fill="FFFFFF"/>
        </w:rPr>
        <w:t>Object</w:t>
      </w:r>
      <w:r w:rsidRPr="00CB5673">
        <w:rPr>
          <w:rFonts w:asciiTheme="majorHAnsi" w:hAnsiTheme="majorHAnsi" w:cstheme="majorHAnsi"/>
          <w:color w:val="000000"/>
          <w:sz w:val="20"/>
          <w:szCs w:val="20"/>
          <w:shd w:val="clear" w:color="auto" w:fill="FFFFFF"/>
        </w:rPr>
        <w:t> class is present in </w:t>
      </w:r>
      <w:proofErr w:type="spellStart"/>
      <w:r w:rsidRPr="00CB5673">
        <w:rPr>
          <w:rStyle w:val="Strong"/>
          <w:rFonts w:asciiTheme="majorHAnsi" w:hAnsiTheme="majorHAnsi" w:cstheme="majorHAnsi"/>
          <w:color w:val="000000"/>
          <w:sz w:val="20"/>
          <w:szCs w:val="20"/>
          <w:bdr w:val="none" w:sz="0" w:space="0" w:color="auto" w:frame="1"/>
          <w:shd w:val="clear" w:color="auto" w:fill="FFFFFF"/>
        </w:rPr>
        <w:t>java.lang</w:t>
      </w:r>
      <w:proofErr w:type="spellEnd"/>
      <w:r w:rsidRPr="00CB5673">
        <w:rPr>
          <w:rFonts w:asciiTheme="majorHAnsi" w:hAnsiTheme="majorHAnsi" w:cstheme="majorHAnsi"/>
          <w:color w:val="000000"/>
          <w:sz w:val="20"/>
          <w:szCs w:val="20"/>
          <w:shd w:val="clear" w:color="auto" w:fill="FFFFFF"/>
        </w:rPr>
        <w:t> package. Every class in Java is directly or indirectly derived from the </w:t>
      </w:r>
      <w:r w:rsidRPr="00CB5673">
        <w:rPr>
          <w:rStyle w:val="Strong"/>
          <w:rFonts w:asciiTheme="majorHAnsi" w:hAnsiTheme="majorHAnsi" w:cstheme="majorHAnsi"/>
          <w:color w:val="000000"/>
          <w:sz w:val="20"/>
          <w:szCs w:val="20"/>
          <w:bdr w:val="none" w:sz="0" w:space="0" w:color="auto" w:frame="1"/>
          <w:shd w:val="clear" w:color="auto" w:fill="FFFFFF"/>
        </w:rPr>
        <w:t>Object</w:t>
      </w:r>
      <w:r w:rsidRPr="00CB5673">
        <w:rPr>
          <w:rFonts w:asciiTheme="majorHAnsi" w:hAnsiTheme="majorHAnsi" w:cstheme="majorHAnsi"/>
          <w:color w:val="000000"/>
          <w:sz w:val="20"/>
          <w:szCs w:val="20"/>
          <w:shd w:val="clear" w:color="auto" w:fill="FFFFFF"/>
        </w:rPr>
        <w:t> class. If a Class does not extend any other class then it is direct child class of </w:t>
      </w:r>
      <w:r w:rsidRPr="00CB5673">
        <w:rPr>
          <w:rStyle w:val="Strong"/>
          <w:rFonts w:asciiTheme="majorHAnsi" w:hAnsiTheme="majorHAnsi" w:cstheme="majorHAnsi"/>
          <w:color w:val="000000"/>
          <w:sz w:val="20"/>
          <w:szCs w:val="20"/>
          <w:bdr w:val="none" w:sz="0" w:space="0" w:color="auto" w:frame="1"/>
          <w:shd w:val="clear" w:color="auto" w:fill="FFFFFF"/>
        </w:rPr>
        <w:t>Object</w:t>
      </w:r>
      <w:r w:rsidRPr="00CB5673">
        <w:rPr>
          <w:rFonts w:asciiTheme="majorHAnsi" w:hAnsiTheme="majorHAnsi" w:cstheme="majorHAnsi"/>
          <w:color w:val="000000"/>
          <w:sz w:val="20"/>
          <w:szCs w:val="20"/>
          <w:shd w:val="clear" w:color="auto" w:fill="FFFFFF"/>
        </w:rPr>
        <w:t> and if extends other class then it is an indirectly derived. Therefore the Object class methods are available to all Java classes. Hence Object class acts as a root of inheritance hierarchy in any Java Program.</w:t>
      </w:r>
    </w:p>
    <w:p w:rsidR="003C723E" w:rsidRPr="00CB5673" w:rsidRDefault="003C723E" w:rsidP="003C72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theme="majorHAnsi"/>
          <w:color w:val="313131"/>
        </w:rPr>
      </w:pPr>
      <w:r w:rsidRPr="00CB5673">
        <w:rPr>
          <w:rFonts w:asciiTheme="majorHAnsi" w:hAnsiTheme="majorHAnsi" w:cstheme="majorHAnsi"/>
          <w:color w:val="000000"/>
          <w:shd w:val="clear" w:color="auto" w:fill="FFFFFF"/>
        </w:rPr>
        <w:t>Declaration:-</w:t>
      </w:r>
      <w:r w:rsidRPr="00CB5673">
        <w:rPr>
          <w:rFonts w:asciiTheme="majorHAnsi" w:hAnsiTheme="majorHAnsi" w:cstheme="majorHAnsi"/>
          <w:color w:val="313131"/>
        </w:rPr>
        <w:t xml:space="preserve"> public class Object</w:t>
      </w:r>
    </w:p>
    <w:p w:rsidR="003C723E" w:rsidRPr="00CB5673" w:rsidRDefault="003C723E">
      <w:pPr>
        <w:rPr>
          <w:rFonts w:asciiTheme="majorHAnsi" w:hAnsiTheme="majorHAnsi" w:cstheme="majorHAnsi"/>
          <w:b/>
          <w:sz w:val="20"/>
          <w:szCs w:val="20"/>
        </w:rPr>
      </w:pPr>
    </w:p>
    <w:p w:rsidR="003C723E" w:rsidRPr="00CB5673" w:rsidRDefault="003C723E" w:rsidP="003C723E">
      <w:pPr>
        <w:pStyle w:val="NormalWeb"/>
        <w:spacing w:before="0" w:beforeAutospacing="0" w:after="144" w:afterAutospacing="0" w:line="360" w:lineRule="atLeast"/>
        <w:ind w:left="48" w:right="48"/>
        <w:rPr>
          <w:rFonts w:asciiTheme="majorHAnsi" w:hAnsiTheme="majorHAnsi" w:cstheme="majorHAnsi"/>
          <w:color w:val="000000"/>
          <w:sz w:val="20"/>
          <w:szCs w:val="20"/>
        </w:rPr>
      </w:pPr>
      <w:r w:rsidRPr="00CB5673">
        <w:rPr>
          <w:rFonts w:asciiTheme="majorHAnsi" w:hAnsiTheme="majorHAnsi" w:cstheme="majorHAnsi"/>
          <w:b/>
          <w:sz w:val="20"/>
          <w:szCs w:val="20"/>
        </w:rPr>
        <w:t>Constructor:-</w:t>
      </w:r>
      <w:r w:rsidRPr="00CB5673">
        <w:rPr>
          <w:rFonts w:asciiTheme="majorHAnsi" w:hAnsiTheme="majorHAnsi" w:cstheme="majorHAnsi"/>
          <w:b/>
          <w:bCs/>
          <w:color w:val="000000"/>
          <w:sz w:val="20"/>
          <w:szCs w:val="20"/>
        </w:rPr>
        <w:t xml:space="preserve"> </w:t>
      </w:r>
      <w:r w:rsidRPr="00CB5673">
        <w:rPr>
          <w:rFonts w:asciiTheme="majorHAnsi" w:hAnsiTheme="majorHAnsi" w:cstheme="majorHAnsi"/>
          <w:b/>
          <w:bCs/>
          <w:color w:val="000000"/>
          <w:sz w:val="20"/>
          <w:szCs w:val="20"/>
        </w:rPr>
        <w:br/>
        <w:t>Object()</w:t>
      </w:r>
    </w:p>
    <w:p w:rsidR="003C723E" w:rsidRPr="00CB5673" w:rsidRDefault="003C723E" w:rsidP="003C723E">
      <w:pPr>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This is the Single Constructor.</w:t>
      </w:r>
    </w:p>
    <w:tbl>
      <w:tblPr>
        <w:tblW w:w="21600"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2445"/>
        <w:gridCol w:w="19155"/>
      </w:tblGrid>
      <w:tr w:rsidR="003C723E" w:rsidRPr="00CB5673" w:rsidTr="003C723E">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rsidR="003C723E" w:rsidRPr="00CB5673" w:rsidRDefault="003C723E">
            <w:pPr>
              <w:rPr>
                <w:rFonts w:asciiTheme="majorHAnsi" w:hAnsiTheme="majorHAnsi" w:cstheme="majorHAnsi"/>
                <w:b/>
                <w:bCs/>
                <w:color w:val="FFFFFF"/>
                <w:sz w:val="20"/>
                <w:szCs w:val="20"/>
              </w:rPr>
            </w:pPr>
            <w:r w:rsidRPr="00CB5673">
              <w:rPr>
                <w:rFonts w:asciiTheme="majorHAnsi" w:hAnsiTheme="majorHAnsi" w:cstheme="majorHAnsi"/>
                <w:b/>
                <w:bCs/>
                <w:color w:val="FFFFFF"/>
                <w:sz w:val="20"/>
                <w:szCs w:val="20"/>
              </w:rPr>
              <w:t>Methods</w:t>
            </w:r>
            <w:r w:rsidRPr="00CB5673">
              <w:rPr>
                <w:rStyle w:val="tabend"/>
                <w:rFonts w:asciiTheme="majorHAnsi" w:hAnsiTheme="majorHAnsi" w:cstheme="majorHAnsi"/>
                <w:b/>
                <w:bCs/>
                <w:color w:val="FFFFFF"/>
                <w:sz w:val="20"/>
                <w:szCs w:val="20"/>
              </w:rPr>
              <w:t> </w:t>
            </w:r>
          </w:p>
        </w:tc>
      </w:tr>
      <w:tr w:rsidR="003C723E" w:rsidRPr="00CB5673" w:rsidTr="00F619FF">
        <w:trPr>
          <w:tblCellSpacing w:w="0" w:type="dxa"/>
        </w:trPr>
        <w:tc>
          <w:tcPr>
            <w:tcW w:w="2430"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3C723E" w:rsidRPr="00CB5673" w:rsidRDefault="003C723E">
            <w:pPr>
              <w:rPr>
                <w:rFonts w:asciiTheme="majorHAnsi" w:hAnsiTheme="majorHAnsi" w:cstheme="majorHAnsi"/>
                <w:b/>
                <w:bCs/>
                <w:color w:val="353833"/>
                <w:sz w:val="20"/>
                <w:szCs w:val="20"/>
              </w:rPr>
            </w:pPr>
            <w:r w:rsidRPr="00CB5673">
              <w:rPr>
                <w:rFonts w:asciiTheme="majorHAnsi" w:hAnsiTheme="majorHAnsi" w:cstheme="majorHAnsi"/>
                <w:b/>
                <w:bCs/>
                <w:color w:val="353833"/>
                <w:sz w:val="20"/>
                <w:szCs w:val="20"/>
              </w:rPr>
              <w:t>Modifier and Type</w:t>
            </w:r>
          </w:p>
        </w:tc>
        <w:tc>
          <w:tcPr>
            <w:tcW w:w="19170" w:type="dxa"/>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3C723E" w:rsidRPr="00CB5673" w:rsidRDefault="003C723E">
            <w:pPr>
              <w:rPr>
                <w:rFonts w:asciiTheme="majorHAnsi" w:hAnsiTheme="majorHAnsi" w:cstheme="majorHAnsi"/>
                <w:b/>
                <w:bCs/>
                <w:color w:val="353833"/>
                <w:sz w:val="20"/>
                <w:szCs w:val="20"/>
              </w:rPr>
            </w:pPr>
            <w:r w:rsidRPr="00CB5673">
              <w:rPr>
                <w:rFonts w:asciiTheme="majorHAnsi" w:hAnsiTheme="majorHAnsi" w:cstheme="majorHAnsi"/>
                <w:b/>
                <w:bCs/>
                <w:color w:val="353833"/>
                <w:sz w:val="20"/>
                <w:szCs w:val="20"/>
              </w:rPr>
              <w:t>Method and Description</w:t>
            </w:r>
          </w:p>
        </w:tc>
      </w:tr>
      <w:tr w:rsidR="003C723E" w:rsidRPr="00CB5673" w:rsidTr="00F619FF">
        <w:trPr>
          <w:tblCellSpacing w:w="0" w:type="dxa"/>
        </w:trPr>
        <w:tc>
          <w:tcPr>
            <w:tcW w:w="2430" w:type="dxa"/>
            <w:tcBorders>
              <w:left w:val="single" w:sz="6" w:space="0" w:color="9EADC0"/>
            </w:tcBorders>
            <w:shd w:val="clear" w:color="auto" w:fill="EEEEE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r w:rsidRPr="00CB5673">
              <w:rPr>
                <w:rStyle w:val="HTMLCode"/>
                <w:rFonts w:asciiTheme="majorHAnsi" w:eastAsiaTheme="minorHAnsi" w:hAnsiTheme="majorHAnsi" w:cstheme="majorHAnsi"/>
                <w:color w:val="353833"/>
              </w:rPr>
              <w:t>protected </w:t>
            </w:r>
            <w:hyperlink r:id="rId11" w:tooltip="class in java.lang" w:history="1">
              <w:r w:rsidRPr="00CB5673">
                <w:rPr>
                  <w:rStyle w:val="Hyperlink"/>
                  <w:rFonts w:asciiTheme="majorHAnsi" w:hAnsiTheme="majorHAnsi" w:cstheme="majorHAnsi"/>
                  <w:b/>
                  <w:bCs/>
                  <w:color w:val="4C6B87"/>
                  <w:sz w:val="20"/>
                  <w:szCs w:val="20"/>
                </w:rPr>
                <w:t>Object</w:t>
              </w:r>
            </w:hyperlink>
          </w:p>
        </w:tc>
        <w:tc>
          <w:tcPr>
            <w:tcW w:w="19170" w:type="dxa"/>
            <w:tcBorders>
              <w:right w:val="single" w:sz="6" w:space="0" w:color="9EADC0"/>
            </w:tcBorders>
            <w:shd w:val="clear" w:color="auto" w:fill="EEEEE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12" w:anchor="clone()" w:history="1">
              <w:r w:rsidRPr="00CB5673">
                <w:rPr>
                  <w:rStyle w:val="Hyperlink"/>
                  <w:rFonts w:asciiTheme="majorHAnsi" w:hAnsiTheme="majorHAnsi" w:cstheme="majorHAnsi"/>
                  <w:b/>
                  <w:bCs/>
                  <w:color w:val="4C6B87"/>
                  <w:sz w:val="20"/>
                  <w:szCs w:val="20"/>
                </w:rPr>
                <w:t>clone</w:t>
              </w:r>
            </w:hyperlink>
            <w:r w:rsidRPr="00CB5673">
              <w:rPr>
                <w:rStyle w:val="HTMLCode"/>
                <w:rFonts w:asciiTheme="majorHAnsi" w:eastAsiaTheme="minorHAnsi" w:hAnsiTheme="majorHAnsi" w:cstheme="majorHAnsi"/>
                <w:color w:val="353833"/>
              </w:rPr>
              <w:t>()</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Creates and returns a copy of this object.</w:t>
            </w:r>
          </w:p>
        </w:tc>
      </w:tr>
      <w:tr w:rsidR="003C723E" w:rsidRPr="00CB5673" w:rsidTr="00F619FF">
        <w:trPr>
          <w:tblCellSpacing w:w="0" w:type="dxa"/>
        </w:trPr>
        <w:tc>
          <w:tcPr>
            <w:tcW w:w="2430" w:type="dxa"/>
            <w:tcBorders>
              <w:left w:val="single" w:sz="6" w:space="0" w:color="9EADC0"/>
            </w:tcBorders>
            <w:shd w:val="clear" w:color="auto" w:fill="FFFFF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proofErr w:type="spellStart"/>
            <w:r w:rsidRPr="00CB5673">
              <w:rPr>
                <w:rStyle w:val="HTMLCode"/>
                <w:rFonts w:asciiTheme="majorHAnsi" w:eastAsiaTheme="minorHAnsi" w:hAnsiTheme="majorHAnsi" w:cstheme="majorHAnsi"/>
                <w:color w:val="353833"/>
              </w:rPr>
              <w:t>boolean</w:t>
            </w:r>
            <w:proofErr w:type="spellEnd"/>
          </w:p>
        </w:tc>
        <w:tc>
          <w:tcPr>
            <w:tcW w:w="19170" w:type="dxa"/>
            <w:tcBorders>
              <w:right w:val="single" w:sz="6" w:space="0" w:color="9EADC0"/>
            </w:tcBorders>
            <w:shd w:val="clear" w:color="auto" w:fill="FFFFF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13" w:anchor="equals(java.lang.Object)" w:history="1">
              <w:r w:rsidRPr="00CB5673">
                <w:rPr>
                  <w:rStyle w:val="Hyperlink"/>
                  <w:rFonts w:asciiTheme="majorHAnsi" w:hAnsiTheme="majorHAnsi" w:cstheme="majorHAnsi"/>
                  <w:b/>
                  <w:bCs/>
                  <w:color w:val="4C6B87"/>
                  <w:sz w:val="20"/>
                  <w:szCs w:val="20"/>
                </w:rPr>
                <w:t>equals</w:t>
              </w:r>
            </w:hyperlink>
            <w:r w:rsidRPr="00CB5673">
              <w:rPr>
                <w:rStyle w:val="HTMLCode"/>
                <w:rFonts w:asciiTheme="majorHAnsi" w:eastAsiaTheme="minorHAnsi" w:hAnsiTheme="majorHAnsi" w:cstheme="majorHAnsi"/>
                <w:color w:val="353833"/>
              </w:rPr>
              <w:t>(</w:t>
            </w:r>
            <w:hyperlink r:id="rId14" w:tooltip="class in java.lang" w:history="1">
              <w:r w:rsidRPr="00CB5673">
                <w:rPr>
                  <w:rStyle w:val="Hyperlink"/>
                  <w:rFonts w:asciiTheme="majorHAnsi" w:hAnsiTheme="majorHAnsi" w:cstheme="majorHAnsi"/>
                  <w:b/>
                  <w:bCs/>
                  <w:color w:val="4C6B87"/>
                  <w:sz w:val="20"/>
                  <w:szCs w:val="20"/>
                </w:rPr>
                <w:t>Object</w:t>
              </w:r>
            </w:hyperlink>
            <w:r w:rsidRPr="00CB5673">
              <w:rPr>
                <w:rStyle w:val="HTMLCode"/>
                <w:rFonts w:asciiTheme="majorHAnsi" w:eastAsiaTheme="minorHAnsi" w:hAnsiTheme="majorHAnsi" w:cstheme="majorHAnsi"/>
                <w:color w:val="353833"/>
              </w:rPr>
              <w:t> </w:t>
            </w:r>
            <w:proofErr w:type="spellStart"/>
            <w:r w:rsidRPr="00CB5673">
              <w:rPr>
                <w:rStyle w:val="HTMLCode"/>
                <w:rFonts w:asciiTheme="majorHAnsi" w:eastAsiaTheme="minorHAnsi" w:hAnsiTheme="majorHAnsi" w:cstheme="majorHAnsi"/>
                <w:color w:val="353833"/>
              </w:rPr>
              <w:t>obj</w:t>
            </w:r>
            <w:proofErr w:type="spellEnd"/>
            <w:r w:rsidRPr="00CB5673">
              <w:rPr>
                <w:rStyle w:val="HTMLCode"/>
                <w:rFonts w:asciiTheme="majorHAnsi" w:eastAsiaTheme="minorHAnsi" w:hAnsiTheme="majorHAnsi" w:cstheme="majorHAnsi"/>
                <w:color w:val="353833"/>
              </w:rPr>
              <w:t>)</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lastRenderedPageBreak/>
              <w:t>Indicates whether some other object is "equal to" this one.</w:t>
            </w:r>
          </w:p>
        </w:tc>
      </w:tr>
      <w:tr w:rsidR="003C723E" w:rsidRPr="00CB5673" w:rsidTr="00F619FF">
        <w:trPr>
          <w:tblCellSpacing w:w="0" w:type="dxa"/>
        </w:trPr>
        <w:tc>
          <w:tcPr>
            <w:tcW w:w="2430" w:type="dxa"/>
            <w:tcBorders>
              <w:left w:val="single" w:sz="6" w:space="0" w:color="9EADC0"/>
            </w:tcBorders>
            <w:shd w:val="clear" w:color="auto" w:fill="EEEEE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r w:rsidRPr="00CB5673">
              <w:rPr>
                <w:rStyle w:val="HTMLCode"/>
                <w:rFonts w:asciiTheme="majorHAnsi" w:eastAsiaTheme="minorHAnsi" w:hAnsiTheme="majorHAnsi" w:cstheme="majorHAnsi"/>
                <w:color w:val="353833"/>
              </w:rPr>
              <w:lastRenderedPageBreak/>
              <w:t>protected void</w:t>
            </w:r>
          </w:p>
        </w:tc>
        <w:tc>
          <w:tcPr>
            <w:tcW w:w="19170" w:type="dxa"/>
            <w:tcBorders>
              <w:right w:val="single" w:sz="6" w:space="0" w:color="9EADC0"/>
            </w:tcBorders>
            <w:shd w:val="clear" w:color="auto" w:fill="EEEEE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15" w:anchor="finalize()" w:history="1">
              <w:r w:rsidRPr="00CB5673">
                <w:rPr>
                  <w:rStyle w:val="Hyperlink"/>
                  <w:rFonts w:asciiTheme="majorHAnsi" w:hAnsiTheme="majorHAnsi" w:cstheme="majorHAnsi"/>
                  <w:b/>
                  <w:bCs/>
                  <w:color w:val="4C6B87"/>
                  <w:sz w:val="20"/>
                  <w:szCs w:val="20"/>
                </w:rPr>
                <w:t>finalize</w:t>
              </w:r>
            </w:hyperlink>
            <w:r w:rsidRPr="00CB5673">
              <w:rPr>
                <w:rStyle w:val="HTMLCode"/>
                <w:rFonts w:asciiTheme="majorHAnsi" w:eastAsiaTheme="minorHAnsi" w:hAnsiTheme="majorHAnsi" w:cstheme="majorHAnsi"/>
                <w:color w:val="353833"/>
              </w:rPr>
              <w:t>()</w:t>
            </w:r>
          </w:p>
          <w:p w:rsidR="00E15C33"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Called by the garbage collector on an object when garbage collection determines that there</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 xml:space="preserve"> are no more references to the object.</w:t>
            </w:r>
          </w:p>
        </w:tc>
      </w:tr>
      <w:tr w:rsidR="003C723E" w:rsidRPr="00CB5673" w:rsidTr="00F619FF">
        <w:trPr>
          <w:tblCellSpacing w:w="0" w:type="dxa"/>
        </w:trPr>
        <w:tc>
          <w:tcPr>
            <w:tcW w:w="2430" w:type="dxa"/>
            <w:tcBorders>
              <w:left w:val="single" w:sz="6" w:space="0" w:color="9EADC0"/>
            </w:tcBorders>
            <w:shd w:val="clear" w:color="auto" w:fill="FFFFF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16" w:tooltip="class in java.lang" w:history="1">
              <w:r w:rsidRPr="00CB5673">
                <w:rPr>
                  <w:rStyle w:val="Hyperlink"/>
                  <w:rFonts w:asciiTheme="majorHAnsi" w:hAnsiTheme="majorHAnsi" w:cstheme="majorHAnsi"/>
                  <w:b/>
                  <w:bCs/>
                  <w:color w:val="4C6B87"/>
                  <w:sz w:val="20"/>
                  <w:szCs w:val="20"/>
                </w:rPr>
                <w:t>Class</w:t>
              </w:r>
            </w:hyperlink>
            <w:r w:rsidRPr="00CB5673">
              <w:rPr>
                <w:rStyle w:val="HTMLCode"/>
                <w:rFonts w:asciiTheme="majorHAnsi" w:eastAsiaTheme="minorHAnsi" w:hAnsiTheme="majorHAnsi" w:cstheme="majorHAnsi"/>
                <w:color w:val="353833"/>
              </w:rPr>
              <w:t>&lt;?&gt;</w:t>
            </w:r>
          </w:p>
        </w:tc>
        <w:tc>
          <w:tcPr>
            <w:tcW w:w="19170" w:type="dxa"/>
            <w:tcBorders>
              <w:right w:val="single" w:sz="6" w:space="0" w:color="9EADC0"/>
            </w:tcBorders>
            <w:shd w:val="clear" w:color="auto" w:fill="FFFFF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17" w:anchor="getClass()" w:history="1">
              <w:proofErr w:type="spellStart"/>
              <w:r w:rsidRPr="00CB5673">
                <w:rPr>
                  <w:rStyle w:val="Hyperlink"/>
                  <w:rFonts w:asciiTheme="majorHAnsi" w:hAnsiTheme="majorHAnsi" w:cstheme="majorHAnsi"/>
                  <w:b/>
                  <w:bCs/>
                  <w:color w:val="4C6B87"/>
                  <w:sz w:val="20"/>
                  <w:szCs w:val="20"/>
                </w:rPr>
                <w:t>getClass</w:t>
              </w:r>
              <w:proofErr w:type="spellEnd"/>
            </w:hyperlink>
            <w:r w:rsidRPr="00CB5673">
              <w:rPr>
                <w:rStyle w:val="HTMLCode"/>
                <w:rFonts w:asciiTheme="majorHAnsi" w:eastAsiaTheme="minorHAnsi" w:hAnsiTheme="majorHAnsi" w:cstheme="majorHAnsi"/>
                <w:color w:val="353833"/>
              </w:rPr>
              <w:t>()</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Returns the runtime class of this </w:t>
            </w:r>
            <w:r w:rsidRPr="00CB5673">
              <w:rPr>
                <w:rStyle w:val="HTMLCode"/>
                <w:rFonts w:asciiTheme="majorHAnsi" w:eastAsiaTheme="minorHAnsi" w:hAnsiTheme="majorHAnsi" w:cstheme="majorHAnsi"/>
                <w:color w:val="353833"/>
              </w:rPr>
              <w:t>Object</w:t>
            </w:r>
            <w:r w:rsidRPr="00CB5673">
              <w:rPr>
                <w:rFonts w:asciiTheme="majorHAnsi" w:hAnsiTheme="majorHAnsi" w:cstheme="majorHAnsi"/>
                <w:color w:val="353833"/>
                <w:sz w:val="20"/>
                <w:szCs w:val="20"/>
              </w:rPr>
              <w:t>.</w:t>
            </w:r>
          </w:p>
        </w:tc>
      </w:tr>
      <w:tr w:rsidR="003C723E" w:rsidRPr="00CB5673" w:rsidTr="00F619FF">
        <w:trPr>
          <w:tblCellSpacing w:w="0" w:type="dxa"/>
        </w:trPr>
        <w:tc>
          <w:tcPr>
            <w:tcW w:w="2430" w:type="dxa"/>
            <w:tcBorders>
              <w:left w:val="single" w:sz="6" w:space="0" w:color="9EADC0"/>
            </w:tcBorders>
            <w:shd w:val="clear" w:color="auto" w:fill="EEEEE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proofErr w:type="spellStart"/>
            <w:r w:rsidRPr="00CB5673">
              <w:rPr>
                <w:rStyle w:val="HTMLCode"/>
                <w:rFonts w:asciiTheme="majorHAnsi" w:eastAsiaTheme="minorHAnsi" w:hAnsiTheme="majorHAnsi" w:cstheme="majorHAnsi"/>
                <w:color w:val="353833"/>
              </w:rPr>
              <w:t>int</w:t>
            </w:r>
            <w:proofErr w:type="spellEnd"/>
          </w:p>
        </w:tc>
        <w:tc>
          <w:tcPr>
            <w:tcW w:w="19170" w:type="dxa"/>
            <w:tcBorders>
              <w:right w:val="single" w:sz="6" w:space="0" w:color="9EADC0"/>
            </w:tcBorders>
            <w:shd w:val="clear" w:color="auto" w:fill="EEEEE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18" w:anchor="hashCode()" w:history="1">
              <w:proofErr w:type="spellStart"/>
              <w:r w:rsidRPr="00CB5673">
                <w:rPr>
                  <w:rStyle w:val="Hyperlink"/>
                  <w:rFonts w:asciiTheme="majorHAnsi" w:hAnsiTheme="majorHAnsi" w:cstheme="majorHAnsi"/>
                  <w:b/>
                  <w:bCs/>
                  <w:color w:val="4C6B87"/>
                  <w:sz w:val="20"/>
                  <w:szCs w:val="20"/>
                </w:rPr>
                <w:t>hashCode</w:t>
              </w:r>
              <w:proofErr w:type="spellEnd"/>
            </w:hyperlink>
            <w:r w:rsidRPr="00CB5673">
              <w:rPr>
                <w:rStyle w:val="HTMLCode"/>
                <w:rFonts w:asciiTheme="majorHAnsi" w:eastAsiaTheme="minorHAnsi" w:hAnsiTheme="majorHAnsi" w:cstheme="majorHAnsi"/>
                <w:color w:val="353833"/>
              </w:rPr>
              <w:t>()</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Returns a hash code value for the object.</w:t>
            </w:r>
          </w:p>
        </w:tc>
      </w:tr>
      <w:tr w:rsidR="003C723E" w:rsidRPr="00CB5673" w:rsidTr="00F619FF">
        <w:trPr>
          <w:tblCellSpacing w:w="0" w:type="dxa"/>
        </w:trPr>
        <w:tc>
          <w:tcPr>
            <w:tcW w:w="2430" w:type="dxa"/>
            <w:tcBorders>
              <w:left w:val="single" w:sz="6" w:space="0" w:color="9EADC0"/>
            </w:tcBorders>
            <w:shd w:val="clear" w:color="auto" w:fill="FFFFF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r w:rsidRPr="00CB5673">
              <w:rPr>
                <w:rStyle w:val="HTMLCode"/>
                <w:rFonts w:asciiTheme="majorHAnsi" w:eastAsiaTheme="minorHAnsi" w:hAnsiTheme="majorHAnsi" w:cstheme="majorHAnsi"/>
                <w:color w:val="353833"/>
              </w:rPr>
              <w:t>void</w:t>
            </w:r>
          </w:p>
        </w:tc>
        <w:tc>
          <w:tcPr>
            <w:tcW w:w="19170" w:type="dxa"/>
            <w:tcBorders>
              <w:right w:val="single" w:sz="6" w:space="0" w:color="9EADC0"/>
            </w:tcBorders>
            <w:shd w:val="clear" w:color="auto" w:fill="FFFFF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19" w:anchor="notify()" w:history="1">
              <w:r w:rsidRPr="00CB5673">
                <w:rPr>
                  <w:rStyle w:val="Hyperlink"/>
                  <w:rFonts w:asciiTheme="majorHAnsi" w:hAnsiTheme="majorHAnsi" w:cstheme="majorHAnsi"/>
                  <w:b/>
                  <w:bCs/>
                  <w:color w:val="4C6B87"/>
                  <w:sz w:val="20"/>
                  <w:szCs w:val="20"/>
                </w:rPr>
                <w:t>notify</w:t>
              </w:r>
            </w:hyperlink>
            <w:r w:rsidRPr="00CB5673">
              <w:rPr>
                <w:rStyle w:val="HTMLCode"/>
                <w:rFonts w:asciiTheme="majorHAnsi" w:eastAsiaTheme="minorHAnsi" w:hAnsiTheme="majorHAnsi" w:cstheme="majorHAnsi"/>
                <w:color w:val="353833"/>
              </w:rPr>
              <w:t>()</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Wakes up a single thread that is waiting on this object's monitor.</w:t>
            </w:r>
          </w:p>
        </w:tc>
      </w:tr>
      <w:tr w:rsidR="003C723E" w:rsidRPr="00CB5673" w:rsidTr="00F619FF">
        <w:trPr>
          <w:tblCellSpacing w:w="0" w:type="dxa"/>
        </w:trPr>
        <w:tc>
          <w:tcPr>
            <w:tcW w:w="2430" w:type="dxa"/>
            <w:tcBorders>
              <w:left w:val="single" w:sz="6" w:space="0" w:color="9EADC0"/>
            </w:tcBorders>
            <w:shd w:val="clear" w:color="auto" w:fill="EEEEE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r w:rsidRPr="00CB5673">
              <w:rPr>
                <w:rStyle w:val="HTMLCode"/>
                <w:rFonts w:asciiTheme="majorHAnsi" w:eastAsiaTheme="minorHAnsi" w:hAnsiTheme="majorHAnsi" w:cstheme="majorHAnsi"/>
                <w:color w:val="353833"/>
              </w:rPr>
              <w:t>void</w:t>
            </w:r>
          </w:p>
        </w:tc>
        <w:tc>
          <w:tcPr>
            <w:tcW w:w="19170" w:type="dxa"/>
            <w:tcBorders>
              <w:right w:val="single" w:sz="6" w:space="0" w:color="9EADC0"/>
            </w:tcBorders>
            <w:shd w:val="clear" w:color="auto" w:fill="EEEEE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20" w:anchor="notifyAll()" w:history="1">
              <w:proofErr w:type="spellStart"/>
              <w:r w:rsidRPr="00CB5673">
                <w:rPr>
                  <w:rStyle w:val="Hyperlink"/>
                  <w:rFonts w:asciiTheme="majorHAnsi" w:hAnsiTheme="majorHAnsi" w:cstheme="majorHAnsi"/>
                  <w:b/>
                  <w:bCs/>
                  <w:color w:val="4C6B87"/>
                  <w:sz w:val="20"/>
                  <w:szCs w:val="20"/>
                </w:rPr>
                <w:t>notifyAll</w:t>
              </w:r>
              <w:proofErr w:type="spellEnd"/>
            </w:hyperlink>
            <w:r w:rsidRPr="00CB5673">
              <w:rPr>
                <w:rStyle w:val="HTMLCode"/>
                <w:rFonts w:asciiTheme="majorHAnsi" w:eastAsiaTheme="minorHAnsi" w:hAnsiTheme="majorHAnsi" w:cstheme="majorHAnsi"/>
                <w:color w:val="353833"/>
              </w:rPr>
              <w:t>()</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Wakes up all threads that are waiting on this object's monitor.</w:t>
            </w:r>
          </w:p>
        </w:tc>
      </w:tr>
      <w:tr w:rsidR="003C723E" w:rsidRPr="00CB5673" w:rsidTr="00F619FF">
        <w:trPr>
          <w:tblCellSpacing w:w="0" w:type="dxa"/>
        </w:trPr>
        <w:tc>
          <w:tcPr>
            <w:tcW w:w="2430" w:type="dxa"/>
            <w:tcBorders>
              <w:left w:val="single" w:sz="6" w:space="0" w:color="9EADC0"/>
            </w:tcBorders>
            <w:shd w:val="clear" w:color="auto" w:fill="FFFFF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21" w:tooltip="class in java.lang" w:history="1">
              <w:r w:rsidRPr="00CB5673">
                <w:rPr>
                  <w:rStyle w:val="Hyperlink"/>
                  <w:rFonts w:asciiTheme="majorHAnsi" w:hAnsiTheme="majorHAnsi" w:cstheme="majorHAnsi"/>
                  <w:b/>
                  <w:bCs/>
                  <w:color w:val="4C6B87"/>
                  <w:sz w:val="20"/>
                  <w:szCs w:val="20"/>
                </w:rPr>
                <w:t>String</w:t>
              </w:r>
            </w:hyperlink>
          </w:p>
        </w:tc>
        <w:tc>
          <w:tcPr>
            <w:tcW w:w="19170" w:type="dxa"/>
            <w:tcBorders>
              <w:right w:val="single" w:sz="6" w:space="0" w:color="9EADC0"/>
            </w:tcBorders>
            <w:shd w:val="clear" w:color="auto" w:fill="FFFFF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22" w:anchor="toString()" w:history="1">
              <w:proofErr w:type="spellStart"/>
              <w:r w:rsidRPr="00CB5673">
                <w:rPr>
                  <w:rStyle w:val="Hyperlink"/>
                  <w:rFonts w:asciiTheme="majorHAnsi" w:hAnsiTheme="majorHAnsi" w:cstheme="majorHAnsi"/>
                  <w:b/>
                  <w:bCs/>
                  <w:color w:val="4C6B87"/>
                  <w:sz w:val="20"/>
                  <w:szCs w:val="20"/>
                </w:rPr>
                <w:t>toString</w:t>
              </w:r>
              <w:proofErr w:type="spellEnd"/>
            </w:hyperlink>
            <w:r w:rsidRPr="00CB5673">
              <w:rPr>
                <w:rStyle w:val="HTMLCode"/>
                <w:rFonts w:asciiTheme="majorHAnsi" w:eastAsiaTheme="minorHAnsi" w:hAnsiTheme="majorHAnsi" w:cstheme="majorHAnsi"/>
                <w:color w:val="353833"/>
              </w:rPr>
              <w:t>()</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Returns a string representation of the object.</w:t>
            </w:r>
          </w:p>
        </w:tc>
      </w:tr>
      <w:tr w:rsidR="003C723E" w:rsidRPr="00CB5673" w:rsidTr="00F619FF">
        <w:trPr>
          <w:tblCellSpacing w:w="0" w:type="dxa"/>
        </w:trPr>
        <w:tc>
          <w:tcPr>
            <w:tcW w:w="2430" w:type="dxa"/>
            <w:tcBorders>
              <w:left w:val="single" w:sz="6" w:space="0" w:color="9EADC0"/>
            </w:tcBorders>
            <w:shd w:val="clear" w:color="auto" w:fill="EEEEE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r w:rsidRPr="00CB5673">
              <w:rPr>
                <w:rStyle w:val="HTMLCode"/>
                <w:rFonts w:asciiTheme="majorHAnsi" w:eastAsiaTheme="minorHAnsi" w:hAnsiTheme="majorHAnsi" w:cstheme="majorHAnsi"/>
                <w:color w:val="353833"/>
              </w:rPr>
              <w:t>void</w:t>
            </w:r>
          </w:p>
        </w:tc>
        <w:tc>
          <w:tcPr>
            <w:tcW w:w="19170" w:type="dxa"/>
            <w:tcBorders>
              <w:right w:val="single" w:sz="6" w:space="0" w:color="9EADC0"/>
            </w:tcBorders>
            <w:shd w:val="clear" w:color="auto" w:fill="EEEEE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23" w:anchor="wait()" w:history="1">
              <w:r w:rsidRPr="00CB5673">
                <w:rPr>
                  <w:rStyle w:val="Hyperlink"/>
                  <w:rFonts w:asciiTheme="majorHAnsi" w:hAnsiTheme="majorHAnsi" w:cstheme="majorHAnsi"/>
                  <w:b/>
                  <w:bCs/>
                  <w:color w:val="4C6B87"/>
                  <w:sz w:val="20"/>
                  <w:szCs w:val="20"/>
                </w:rPr>
                <w:t>wait</w:t>
              </w:r>
            </w:hyperlink>
            <w:r w:rsidRPr="00CB5673">
              <w:rPr>
                <w:rStyle w:val="HTMLCode"/>
                <w:rFonts w:asciiTheme="majorHAnsi" w:eastAsiaTheme="minorHAnsi" w:hAnsiTheme="majorHAnsi" w:cstheme="majorHAnsi"/>
                <w:color w:val="353833"/>
              </w:rPr>
              <w:t>()</w:t>
            </w:r>
          </w:p>
          <w:p w:rsidR="00E15C33"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Causes the current thread to wait until another thread invokes the </w:t>
            </w:r>
            <w:hyperlink r:id="rId24" w:anchor="notify()" w:history="1">
              <w:r w:rsidRPr="00CB5673">
                <w:rPr>
                  <w:rStyle w:val="HTMLCode"/>
                  <w:rFonts w:asciiTheme="majorHAnsi" w:eastAsiaTheme="minorHAnsi" w:hAnsiTheme="majorHAnsi" w:cstheme="majorHAnsi"/>
                  <w:b/>
                  <w:bCs/>
                  <w:color w:val="4C6B87"/>
                </w:rPr>
                <w:t>notify()</w:t>
              </w:r>
            </w:hyperlink>
            <w:r w:rsidRPr="00CB5673">
              <w:rPr>
                <w:rFonts w:asciiTheme="majorHAnsi" w:hAnsiTheme="majorHAnsi" w:cstheme="majorHAnsi"/>
                <w:color w:val="353833"/>
                <w:sz w:val="20"/>
                <w:szCs w:val="20"/>
              </w:rPr>
              <w:t xml:space="preserve"> method </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or the </w:t>
            </w:r>
            <w:proofErr w:type="spellStart"/>
            <w:r w:rsidRPr="00CB5673">
              <w:rPr>
                <w:rFonts w:asciiTheme="majorHAnsi" w:hAnsiTheme="majorHAnsi" w:cstheme="majorHAnsi"/>
                <w:color w:val="353833"/>
                <w:sz w:val="20"/>
                <w:szCs w:val="20"/>
              </w:rPr>
              <w:fldChar w:fldCharType="begin"/>
            </w:r>
            <w:r w:rsidRPr="00CB5673">
              <w:rPr>
                <w:rFonts w:asciiTheme="majorHAnsi" w:hAnsiTheme="majorHAnsi" w:cstheme="majorHAnsi"/>
                <w:color w:val="353833"/>
                <w:sz w:val="20"/>
                <w:szCs w:val="20"/>
              </w:rPr>
              <w:instrText xml:space="preserve"> HYPERLINK "https://docs.oracle.com/javase/7/docs/api/java/lang/Object.html" \l "notifyAll()" </w:instrText>
            </w:r>
            <w:r w:rsidRPr="00CB5673">
              <w:rPr>
                <w:rFonts w:asciiTheme="majorHAnsi" w:hAnsiTheme="majorHAnsi" w:cstheme="majorHAnsi"/>
                <w:color w:val="353833"/>
                <w:sz w:val="20"/>
                <w:szCs w:val="20"/>
              </w:rPr>
              <w:fldChar w:fldCharType="separate"/>
            </w:r>
            <w:r w:rsidRPr="00CB5673">
              <w:rPr>
                <w:rStyle w:val="HTMLCode"/>
                <w:rFonts w:asciiTheme="majorHAnsi" w:eastAsiaTheme="minorHAnsi" w:hAnsiTheme="majorHAnsi" w:cstheme="majorHAnsi"/>
                <w:b/>
                <w:bCs/>
                <w:color w:val="4C6B87"/>
              </w:rPr>
              <w:t>notifyAll</w:t>
            </w:r>
            <w:proofErr w:type="spellEnd"/>
            <w:r w:rsidRPr="00CB5673">
              <w:rPr>
                <w:rStyle w:val="HTMLCode"/>
                <w:rFonts w:asciiTheme="majorHAnsi" w:eastAsiaTheme="minorHAnsi" w:hAnsiTheme="majorHAnsi" w:cstheme="majorHAnsi"/>
                <w:b/>
                <w:bCs/>
                <w:color w:val="4C6B87"/>
              </w:rPr>
              <w:t>()</w:t>
            </w:r>
            <w:r w:rsidRPr="00CB5673">
              <w:rPr>
                <w:rFonts w:asciiTheme="majorHAnsi" w:hAnsiTheme="majorHAnsi" w:cstheme="majorHAnsi"/>
                <w:color w:val="353833"/>
                <w:sz w:val="20"/>
                <w:szCs w:val="20"/>
              </w:rPr>
              <w:fldChar w:fldCharType="end"/>
            </w:r>
            <w:r w:rsidRPr="00CB5673">
              <w:rPr>
                <w:rFonts w:asciiTheme="majorHAnsi" w:hAnsiTheme="majorHAnsi" w:cstheme="majorHAnsi"/>
                <w:color w:val="353833"/>
                <w:sz w:val="20"/>
                <w:szCs w:val="20"/>
              </w:rPr>
              <w:t> method for this object.</w:t>
            </w:r>
          </w:p>
        </w:tc>
      </w:tr>
      <w:tr w:rsidR="003C723E" w:rsidRPr="00CB5673" w:rsidTr="00F619FF">
        <w:trPr>
          <w:tblCellSpacing w:w="0" w:type="dxa"/>
        </w:trPr>
        <w:tc>
          <w:tcPr>
            <w:tcW w:w="2430" w:type="dxa"/>
            <w:tcBorders>
              <w:left w:val="single" w:sz="6" w:space="0" w:color="9EADC0"/>
            </w:tcBorders>
            <w:shd w:val="clear" w:color="auto" w:fill="FFFFF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r w:rsidRPr="00CB5673">
              <w:rPr>
                <w:rStyle w:val="HTMLCode"/>
                <w:rFonts w:asciiTheme="majorHAnsi" w:eastAsiaTheme="minorHAnsi" w:hAnsiTheme="majorHAnsi" w:cstheme="majorHAnsi"/>
                <w:color w:val="353833"/>
              </w:rPr>
              <w:t>void</w:t>
            </w:r>
          </w:p>
        </w:tc>
        <w:tc>
          <w:tcPr>
            <w:tcW w:w="19170" w:type="dxa"/>
            <w:tcBorders>
              <w:right w:val="single" w:sz="6" w:space="0" w:color="9EADC0"/>
            </w:tcBorders>
            <w:shd w:val="clear" w:color="auto" w:fill="FFFFF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25" w:anchor="wait(long)" w:history="1">
              <w:r w:rsidRPr="00CB5673">
                <w:rPr>
                  <w:rStyle w:val="Hyperlink"/>
                  <w:rFonts w:asciiTheme="majorHAnsi" w:hAnsiTheme="majorHAnsi" w:cstheme="majorHAnsi"/>
                  <w:b/>
                  <w:bCs/>
                  <w:color w:val="4C6B87"/>
                  <w:sz w:val="20"/>
                  <w:szCs w:val="20"/>
                </w:rPr>
                <w:t>wait</w:t>
              </w:r>
            </w:hyperlink>
            <w:r w:rsidRPr="00CB5673">
              <w:rPr>
                <w:rStyle w:val="HTMLCode"/>
                <w:rFonts w:asciiTheme="majorHAnsi" w:eastAsiaTheme="minorHAnsi" w:hAnsiTheme="majorHAnsi" w:cstheme="majorHAnsi"/>
                <w:color w:val="353833"/>
              </w:rPr>
              <w:t>(long timeout)</w:t>
            </w:r>
          </w:p>
          <w:p w:rsidR="00E15C33"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Causes the current thread to wait until either another thread invokes the </w:t>
            </w:r>
            <w:hyperlink r:id="rId26" w:anchor="notify()" w:history="1">
              <w:r w:rsidRPr="00CB5673">
                <w:rPr>
                  <w:rStyle w:val="HTMLCode"/>
                  <w:rFonts w:asciiTheme="majorHAnsi" w:eastAsiaTheme="minorHAnsi" w:hAnsiTheme="majorHAnsi" w:cstheme="majorHAnsi"/>
                  <w:b/>
                  <w:bCs/>
                  <w:color w:val="4C6B87"/>
                </w:rPr>
                <w:t>notify()</w:t>
              </w:r>
            </w:hyperlink>
            <w:r w:rsidRPr="00CB5673">
              <w:rPr>
                <w:rFonts w:asciiTheme="majorHAnsi" w:hAnsiTheme="majorHAnsi" w:cstheme="majorHAnsi"/>
                <w:color w:val="353833"/>
                <w:sz w:val="20"/>
                <w:szCs w:val="20"/>
              </w:rPr>
              <w:t> method or</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 xml:space="preserve"> the </w:t>
            </w:r>
            <w:proofErr w:type="spellStart"/>
            <w:r w:rsidRPr="00CB5673">
              <w:rPr>
                <w:rFonts w:asciiTheme="majorHAnsi" w:hAnsiTheme="majorHAnsi" w:cstheme="majorHAnsi"/>
                <w:color w:val="353833"/>
                <w:sz w:val="20"/>
                <w:szCs w:val="20"/>
              </w:rPr>
              <w:fldChar w:fldCharType="begin"/>
            </w:r>
            <w:r w:rsidRPr="00CB5673">
              <w:rPr>
                <w:rFonts w:asciiTheme="majorHAnsi" w:hAnsiTheme="majorHAnsi" w:cstheme="majorHAnsi"/>
                <w:color w:val="353833"/>
                <w:sz w:val="20"/>
                <w:szCs w:val="20"/>
              </w:rPr>
              <w:instrText xml:space="preserve"> HYPERLINK "https://docs.oracle.com/javase/7/docs/api/java/lang/Object.html" \l "notifyAll()" </w:instrText>
            </w:r>
            <w:r w:rsidRPr="00CB5673">
              <w:rPr>
                <w:rFonts w:asciiTheme="majorHAnsi" w:hAnsiTheme="majorHAnsi" w:cstheme="majorHAnsi"/>
                <w:color w:val="353833"/>
                <w:sz w:val="20"/>
                <w:szCs w:val="20"/>
              </w:rPr>
              <w:fldChar w:fldCharType="separate"/>
            </w:r>
            <w:r w:rsidRPr="00CB5673">
              <w:rPr>
                <w:rStyle w:val="HTMLCode"/>
                <w:rFonts w:asciiTheme="majorHAnsi" w:eastAsiaTheme="minorHAnsi" w:hAnsiTheme="majorHAnsi" w:cstheme="majorHAnsi"/>
                <w:b/>
                <w:bCs/>
                <w:color w:val="4C6B87"/>
              </w:rPr>
              <w:t>notifyAll</w:t>
            </w:r>
            <w:proofErr w:type="spellEnd"/>
            <w:r w:rsidRPr="00CB5673">
              <w:rPr>
                <w:rStyle w:val="HTMLCode"/>
                <w:rFonts w:asciiTheme="majorHAnsi" w:eastAsiaTheme="minorHAnsi" w:hAnsiTheme="majorHAnsi" w:cstheme="majorHAnsi"/>
                <w:b/>
                <w:bCs/>
                <w:color w:val="4C6B87"/>
              </w:rPr>
              <w:t>()</w:t>
            </w:r>
            <w:r w:rsidRPr="00CB5673">
              <w:rPr>
                <w:rFonts w:asciiTheme="majorHAnsi" w:hAnsiTheme="majorHAnsi" w:cstheme="majorHAnsi"/>
                <w:color w:val="353833"/>
                <w:sz w:val="20"/>
                <w:szCs w:val="20"/>
              </w:rPr>
              <w:fldChar w:fldCharType="end"/>
            </w:r>
            <w:r w:rsidRPr="00CB5673">
              <w:rPr>
                <w:rFonts w:asciiTheme="majorHAnsi" w:hAnsiTheme="majorHAnsi" w:cstheme="majorHAnsi"/>
                <w:color w:val="353833"/>
                <w:sz w:val="20"/>
                <w:szCs w:val="20"/>
              </w:rPr>
              <w:t> method for this object, or a specified amount of time has elapsed.</w:t>
            </w:r>
          </w:p>
        </w:tc>
      </w:tr>
      <w:tr w:rsidR="003C723E" w:rsidRPr="00CB5673" w:rsidTr="00F619FF">
        <w:trPr>
          <w:tblCellSpacing w:w="0" w:type="dxa"/>
        </w:trPr>
        <w:tc>
          <w:tcPr>
            <w:tcW w:w="2430" w:type="dxa"/>
            <w:tcBorders>
              <w:left w:val="single" w:sz="6" w:space="0" w:color="9EADC0"/>
            </w:tcBorders>
            <w:shd w:val="clear" w:color="auto" w:fill="EEEEEF"/>
            <w:noWrap/>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r w:rsidRPr="00CB5673">
              <w:rPr>
                <w:rStyle w:val="HTMLCode"/>
                <w:rFonts w:asciiTheme="majorHAnsi" w:eastAsiaTheme="minorHAnsi" w:hAnsiTheme="majorHAnsi" w:cstheme="majorHAnsi"/>
                <w:color w:val="353833"/>
              </w:rPr>
              <w:t>void</w:t>
            </w:r>
          </w:p>
        </w:tc>
        <w:tc>
          <w:tcPr>
            <w:tcW w:w="19170" w:type="dxa"/>
            <w:tcBorders>
              <w:right w:val="single" w:sz="6" w:space="0" w:color="9EADC0"/>
            </w:tcBorders>
            <w:shd w:val="clear" w:color="auto" w:fill="EEEEEF"/>
            <w:tcMar>
              <w:top w:w="45" w:type="dxa"/>
              <w:left w:w="105" w:type="dxa"/>
              <w:bottom w:w="45" w:type="dxa"/>
              <w:right w:w="45" w:type="dxa"/>
            </w:tcMar>
            <w:hideMark/>
          </w:tcPr>
          <w:p w:rsidR="003C723E" w:rsidRPr="00CB5673" w:rsidRDefault="003C723E">
            <w:pPr>
              <w:rPr>
                <w:rFonts w:asciiTheme="majorHAnsi" w:hAnsiTheme="majorHAnsi" w:cstheme="majorHAnsi"/>
                <w:color w:val="353833"/>
                <w:sz w:val="20"/>
                <w:szCs w:val="20"/>
              </w:rPr>
            </w:pPr>
            <w:hyperlink r:id="rId27" w:anchor="wait(long,%20int)" w:history="1">
              <w:r w:rsidRPr="00CB5673">
                <w:rPr>
                  <w:rStyle w:val="Hyperlink"/>
                  <w:rFonts w:asciiTheme="majorHAnsi" w:hAnsiTheme="majorHAnsi" w:cstheme="majorHAnsi"/>
                  <w:b/>
                  <w:bCs/>
                  <w:color w:val="4C6B87"/>
                  <w:sz w:val="20"/>
                  <w:szCs w:val="20"/>
                </w:rPr>
                <w:t>wait</w:t>
              </w:r>
            </w:hyperlink>
            <w:r w:rsidRPr="00CB5673">
              <w:rPr>
                <w:rStyle w:val="HTMLCode"/>
                <w:rFonts w:asciiTheme="majorHAnsi" w:eastAsiaTheme="minorHAnsi" w:hAnsiTheme="majorHAnsi" w:cstheme="majorHAnsi"/>
                <w:color w:val="353833"/>
              </w:rPr>
              <w:t xml:space="preserve">(long timeout, </w:t>
            </w:r>
            <w:proofErr w:type="spellStart"/>
            <w:r w:rsidRPr="00CB5673">
              <w:rPr>
                <w:rStyle w:val="HTMLCode"/>
                <w:rFonts w:asciiTheme="majorHAnsi" w:eastAsiaTheme="minorHAnsi" w:hAnsiTheme="majorHAnsi" w:cstheme="majorHAnsi"/>
                <w:color w:val="353833"/>
              </w:rPr>
              <w:t>int</w:t>
            </w:r>
            <w:proofErr w:type="spellEnd"/>
            <w:r w:rsidRPr="00CB5673">
              <w:rPr>
                <w:rStyle w:val="HTMLCode"/>
                <w:rFonts w:asciiTheme="majorHAnsi" w:eastAsiaTheme="minorHAnsi" w:hAnsiTheme="majorHAnsi" w:cstheme="majorHAnsi"/>
                <w:color w:val="353833"/>
              </w:rPr>
              <w:t> </w:t>
            </w:r>
            <w:proofErr w:type="spellStart"/>
            <w:r w:rsidRPr="00CB5673">
              <w:rPr>
                <w:rStyle w:val="HTMLCode"/>
                <w:rFonts w:asciiTheme="majorHAnsi" w:eastAsiaTheme="minorHAnsi" w:hAnsiTheme="majorHAnsi" w:cstheme="majorHAnsi"/>
                <w:color w:val="353833"/>
              </w:rPr>
              <w:t>nanos</w:t>
            </w:r>
            <w:proofErr w:type="spellEnd"/>
            <w:r w:rsidRPr="00CB5673">
              <w:rPr>
                <w:rStyle w:val="HTMLCode"/>
                <w:rFonts w:asciiTheme="majorHAnsi" w:eastAsiaTheme="minorHAnsi" w:hAnsiTheme="majorHAnsi" w:cstheme="majorHAnsi"/>
                <w:color w:val="353833"/>
              </w:rPr>
              <w:t>)</w:t>
            </w:r>
          </w:p>
          <w:p w:rsidR="00E15C33"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Causes the current thread to wait until another thread invokes the </w:t>
            </w:r>
            <w:hyperlink r:id="rId28" w:anchor="notify()" w:history="1">
              <w:r w:rsidRPr="00CB5673">
                <w:rPr>
                  <w:rStyle w:val="HTMLCode"/>
                  <w:rFonts w:asciiTheme="majorHAnsi" w:eastAsiaTheme="minorHAnsi" w:hAnsiTheme="majorHAnsi" w:cstheme="majorHAnsi"/>
                  <w:b/>
                  <w:bCs/>
                  <w:color w:val="4C6B87"/>
                </w:rPr>
                <w:t>notify()</w:t>
              </w:r>
            </w:hyperlink>
            <w:r w:rsidRPr="00CB5673">
              <w:rPr>
                <w:rFonts w:asciiTheme="majorHAnsi" w:hAnsiTheme="majorHAnsi" w:cstheme="majorHAnsi"/>
                <w:color w:val="353833"/>
                <w:sz w:val="20"/>
                <w:szCs w:val="20"/>
              </w:rPr>
              <w:t> method or the </w:t>
            </w:r>
          </w:p>
          <w:p w:rsidR="00E15C33" w:rsidRPr="00CB5673" w:rsidRDefault="003C723E" w:rsidP="003C723E">
            <w:pPr>
              <w:rPr>
                <w:rFonts w:asciiTheme="majorHAnsi" w:hAnsiTheme="majorHAnsi" w:cstheme="majorHAnsi"/>
                <w:color w:val="353833"/>
                <w:sz w:val="20"/>
                <w:szCs w:val="20"/>
              </w:rPr>
            </w:pPr>
            <w:hyperlink r:id="rId29" w:anchor="notifyAll()" w:history="1">
              <w:proofErr w:type="spellStart"/>
              <w:r w:rsidRPr="00CB5673">
                <w:rPr>
                  <w:rStyle w:val="HTMLCode"/>
                  <w:rFonts w:asciiTheme="majorHAnsi" w:eastAsiaTheme="minorHAnsi" w:hAnsiTheme="majorHAnsi" w:cstheme="majorHAnsi"/>
                  <w:b/>
                  <w:bCs/>
                  <w:color w:val="4C6B87"/>
                </w:rPr>
                <w:t>notifyAll</w:t>
              </w:r>
              <w:proofErr w:type="spellEnd"/>
              <w:r w:rsidRPr="00CB5673">
                <w:rPr>
                  <w:rStyle w:val="HTMLCode"/>
                  <w:rFonts w:asciiTheme="majorHAnsi" w:eastAsiaTheme="minorHAnsi" w:hAnsiTheme="majorHAnsi" w:cstheme="majorHAnsi"/>
                  <w:b/>
                  <w:bCs/>
                  <w:color w:val="4C6B87"/>
                </w:rPr>
                <w:t>()</w:t>
              </w:r>
            </w:hyperlink>
            <w:r w:rsidRPr="00CB5673">
              <w:rPr>
                <w:rFonts w:asciiTheme="majorHAnsi" w:hAnsiTheme="majorHAnsi" w:cstheme="majorHAnsi"/>
                <w:color w:val="353833"/>
                <w:sz w:val="20"/>
                <w:szCs w:val="20"/>
              </w:rPr>
              <w:t xml:space="preserve"> method for this object, or some other thread interrupts the current thread, or a </w:t>
            </w:r>
          </w:p>
          <w:p w:rsidR="003C723E" w:rsidRPr="00CB5673" w:rsidRDefault="003C723E" w:rsidP="003C723E">
            <w:pPr>
              <w:rPr>
                <w:rFonts w:asciiTheme="majorHAnsi" w:hAnsiTheme="majorHAnsi" w:cstheme="majorHAnsi"/>
                <w:color w:val="353833"/>
                <w:sz w:val="20"/>
                <w:szCs w:val="20"/>
              </w:rPr>
            </w:pPr>
            <w:r w:rsidRPr="00CB5673">
              <w:rPr>
                <w:rFonts w:asciiTheme="majorHAnsi" w:hAnsiTheme="majorHAnsi" w:cstheme="majorHAnsi"/>
                <w:color w:val="353833"/>
                <w:sz w:val="20"/>
                <w:szCs w:val="20"/>
              </w:rPr>
              <w:t>certain amount of real time has elapsed.</w:t>
            </w:r>
          </w:p>
        </w:tc>
      </w:tr>
    </w:tbl>
    <w:p w:rsidR="003C723E" w:rsidRPr="00CB5673" w:rsidRDefault="003C723E" w:rsidP="003C723E">
      <w:pPr>
        <w:rPr>
          <w:rFonts w:asciiTheme="majorHAnsi" w:hAnsiTheme="majorHAnsi" w:cstheme="majorHAnsi"/>
          <w:b/>
          <w:sz w:val="20"/>
          <w:szCs w:val="20"/>
        </w:rPr>
      </w:pPr>
    </w:p>
    <w:p w:rsidR="00F12B26" w:rsidRPr="00CB5673" w:rsidRDefault="00F12B26" w:rsidP="00F12B26">
      <w:pPr>
        <w:pStyle w:val="uiqtextpara"/>
        <w:spacing w:before="0" w:beforeAutospacing="0" w:after="240" w:afterAutospacing="0"/>
        <w:rPr>
          <w:rFonts w:asciiTheme="majorHAnsi" w:hAnsiTheme="majorHAnsi" w:cstheme="majorHAnsi"/>
          <w:color w:val="333333"/>
          <w:sz w:val="20"/>
          <w:szCs w:val="20"/>
        </w:rPr>
      </w:pPr>
      <w:r w:rsidRPr="00CB5673">
        <w:rPr>
          <w:rFonts w:asciiTheme="majorHAnsi" w:hAnsiTheme="majorHAnsi" w:cstheme="majorHAnsi"/>
          <w:b/>
          <w:bCs/>
          <w:color w:val="333333"/>
          <w:sz w:val="20"/>
          <w:szCs w:val="20"/>
        </w:rPr>
        <w:t>Some of common type of class in java are as following:-</w:t>
      </w:r>
    </w:p>
    <w:p w:rsidR="00F12B26" w:rsidRPr="00CB5673" w:rsidRDefault="00F12B26" w:rsidP="00F12B26">
      <w:pPr>
        <w:pStyle w:val="uiqtextpara"/>
        <w:spacing w:before="0" w:beforeAutospacing="0" w:after="240" w:afterAutospacing="0"/>
        <w:rPr>
          <w:rFonts w:asciiTheme="majorHAnsi" w:hAnsiTheme="majorHAnsi" w:cstheme="majorHAnsi"/>
          <w:color w:val="333333"/>
          <w:sz w:val="20"/>
          <w:szCs w:val="20"/>
        </w:rPr>
      </w:pPr>
      <w:r w:rsidRPr="00CB5673">
        <w:rPr>
          <w:rFonts w:asciiTheme="majorHAnsi" w:hAnsiTheme="majorHAnsi" w:cstheme="majorHAnsi"/>
          <w:color w:val="333333"/>
          <w:sz w:val="20"/>
          <w:szCs w:val="20"/>
        </w:rPr>
        <w:t>1. Wrapper Class:-</w:t>
      </w:r>
    </w:p>
    <w:p w:rsidR="00F12B26" w:rsidRPr="00CB5673" w:rsidRDefault="00F12B26" w:rsidP="00F12B26">
      <w:pPr>
        <w:pStyle w:val="uiqtextpara"/>
        <w:spacing w:before="0" w:beforeAutospacing="0" w:after="240" w:afterAutospacing="0"/>
        <w:rPr>
          <w:rFonts w:asciiTheme="majorHAnsi" w:hAnsiTheme="majorHAnsi" w:cstheme="majorHAnsi"/>
          <w:color w:val="333333"/>
          <w:sz w:val="20"/>
          <w:szCs w:val="20"/>
        </w:rPr>
      </w:pPr>
      <w:r w:rsidRPr="00CB5673">
        <w:rPr>
          <w:rFonts w:asciiTheme="majorHAnsi" w:hAnsiTheme="majorHAnsi" w:cstheme="majorHAnsi"/>
          <w:color w:val="333333"/>
          <w:sz w:val="20"/>
          <w:szCs w:val="20"/>
        </w:rPr>
        <w:t>2. Mutable Class:-</w:t>
      </w:r>
    </w:p>
    <w:p w:rsidR="00F12B26" w:rsidRPr="00CB5673" w:rsidRDefault="00F12B26" w:rsidP="00F12B26">
      <w:pPr>
        <w:pStyle w:val="uiqtextpara"/>
        <w:spacing w:before="0" w:beforeAutospacing="0" w:after="240" w:afterAutospacing="0"/>
        <w:rPr>
          <w:rFonts w:asciiTheme="majorHAnsi" w:hAnsiTheme="majorHAnsi" w:cstheme="majorHAnsi"/>
          <w:color w:val="333333"/>
          <w:sz w:val="20"/>
          <w:szCs w:val="20"/>
        </w:rPr>
      </w:pPr>
      <w:r w:rsidRPr="00CB5673">
        <w:rPr>
          <w:rFonts w:asciiTheme="majorHAnsi" w:hAnsiTheme="majorHAnsi" w:cstheme="majorHAnsi"/>
          <w:color w:val="333333"/>
          <w:sz w:val="20"/>
          <w:szCs w:val="20"/>
        </w:rPr>
        <w:lastRenderedPageBreak/>
        <w:t>3. </w:t>
      </w:r>
      <w:hyperlink r:id="rId30" w:tgtFrame="_blank" w:history="1">
        <w:r w:rsidRPr="00CB5673">
          <w:rPr>
            <w:rStyle w:val="Hyperlink"/>
            <w:rFonts w:asciiTheme="majorHAnsi" w:hAnsiTheme="majorHAnsi" w:cstheme="majorHAnsi"/>
            <w:color w:val="2B6DAD"/>
            <w:sz w:val="20"/>
            <w:szCs w:val="20"/>
          </w:rPr>
          <w:t>Abstract Class:-</w:t>
        </w:r>
      </w:hyperlink>
    </w:p>
    <w:p w:rsidR="00F12B26" w:rsidRPr="00CB5673" w:rsidRDefault="00F12B26" w:rsidP="00F12B26">
      <w:pPr>
        <w:pStyle w:val="uiqtextpara"/>
        <w:spacing w:before="0" w:beforeAutospacing="0" w:after="240" w:afterAutospacing="0"/>
        <w:rPr>
          <w:rFonts w:asciiTheme="majorHAnsi" w:hAnsiTheme="majorHAnsi" w:cstheme="majorHAnsi"/>
          <w:color w:val="333333"/>
          <w:sz w:val="20"/>
          <w:szCs w:val="20"/>
        </w:rPr>
      </w:pPr>
      <w:r w:rsidRPr="00CB5673">
        <w:rPr>
          <w:rFonts w:asciiTheme="majorHAnsi" w:hAnsiTheme="majorHAnsi" w:cstheme="majorHAnsi"/>
          <w:color w:val="333333"/>
          <w:sz w:val="20"/>
          <w:szCs w:val="20"/>
        </w:rPr>
        <w:t>4. </w:t>
      </w:r>
      <w:hyperlink r:id="rId31" w:tgtFrame="_blank" w:history="1">
        <w:r w:rsidRPr="00CB5673">
          <w:rPr>
            <w:rStyle w:val="Hyperlink"/>
            <w:rFonts w:asciiTheme="majorHAnsi" w:hAnsiTheme="majorHAnsi" w:cstheme="majorHAnsi"/>
            <w:color w:val="2B6DAD"/>
            <w:sz w:val="20"/>
            <w:szCs w:val="20"/>
          </w:rPr>
          <w:t>Final Class:-</w:t>
        </w:r>
      </w:hyperlink>
    </w:p>
    <w:p w:rsidR="00F12B26" w:rsidRPr="00CB5673" w:rsidRDefault="00F12B26" w:rsidP="00F12B26">
      <w:pPr>
        <w:pStyle w:val="uiqtextpara"/>
        <w:spacing w:before="0" w:beforeAutospacing="0" w:after="240" w:afterAutospacing="0"/>
        <w:rPr>
          <w:rFonts w:asciiTheme="majorHAnsi" w:hAnsiTheme="majorHAnsi" w:cstheme="majorHAnsi"/>
          <w:color w:val="333333"/>
          <w:sz w:val="20"/>
          <w:szCs w:val="20"/>
        </w:rPr>
      </w:pPr>
      <w:r w:rsidRPr="00CB5673">
        <w:rPr>
          <w:rFonts w:asciiTheme="majorHAnsi" w:hAnsiTheme="majorHAnsi" w:cstheme="majorHAnsi"/>
          <w:color w:val="333333"/>
          <w:sz w:val="20"/>
          <w:szCs w:val="20"/>
        </w:rPr>
        <w:t>5. </w:t>
      </w:r>
      <w:hyperlink r:id="rId32" w:tgtFrame="_blank" w:history="1">
        <w:r w:rsidRPr="00CB5673">
          <w:rPr>
            <w:rStyle w:val="Hyperlink"/>
            <w:rFonts w:asciiTheme="majorHAnsi" w:hAnsiTheme="majorHAnsi" w:cstheme="majorHAnsi"/>
            <w:color w:val="2B6DAD"/>
            <w:sz w:val="20"/>
            <w:szCs w:val="20"/>
          </w:rPr>
          <w:t>Anonymous Class:-</w:t>
        </w:r>
      </w:hyperlink>
    </w:p>
    <w:p w:rsidR="00F12B26" w:rsidRPr="00CB5673" w:rsidRDefault="00F12B26" w:rsidP="00F12B26">
      <w:pPr>
        <w:pStyle w:val="uiqtextpara"/>
        <w:spacing w:before="0" w:beforeAutospacing="0" w:after="240" w:afterAutospacing="0"/>
        <w:rPr>
          <w:rFonts w:asciiTheme="majorHAnsi" w:hAnsiTheme="majorHAnsi" w:cstheme="majorHAnsi"/>
          <w:color w:val="333333"/>
          <w:sz w:val="20"/>
          <w:szCs w:val="20"/>
        </w:rPr>
      </w:pPr>
      <w:r w:rsidRPr="00CB5673">
        <w:rPr>
          <w:rFonts w:asciiTheme="majorHAnsi" w:hAnsiTheme="majorHAnsi" w:cstheme="majorHAnsi"/>
          <w:color w:val="333333"/>
          <w:sz w:val="20"/>
          <w:szCs w:val="20"/>
        </w:rPr>
        <w:t>6.</w:t>
      </w:r>
      <w:hyperlink r:id="rId33" w:tgtFrame="_blank" w:history="1">
        <w:r w:rsidRPr="00CB5673">
          <w:rPr>
            <w:rStyle w:val="Hyperlink"/>
            <w:rFonts w:asciiTheme="majorHAnsi" w:hAnsiTheme="majorHAnsi" w:cstheme="majorHAnsi"/>
            <w:color w:val="2B6DAD"/>
            <w:sz w:val="20"/>
            <w:szCs w:val="20"/>
          </w:rPr>
          <w:t> Input-Output Class:-</w:t>
        </w:r>
      </w:hyperlink>
    </w:p>
    <w:p w:rsidR="00F12B26" w:rsidRPr="00CB5673" w:rsidRDefault="00F12B26" w:rsidP="00F12B26">
      <w:pPr>
        <w:pStyle w:val="uiqtextpara"/>
        <w:spacing w:before="0" w:beforeAutospacing="0" w:after="240" w:afterAutospacing="0"/>
        <w:rPr>
          <w:rFonts w:asciiTheme="majorHAnsi" w:hAnsiTheme="majorHAnsi" w:cstheme="majorHAnsi"/>
          <w:color w:val="333333"/>
          <w:sz w:val="20"/>
          <w:szCs w:val="20"/>
        </w:rPr>
      </w:pPr>
      <w:r w:rsidRPr="00CB5673">
        <w:rPr>
          <w:rFonts w:asciiTheme="majorHAnsi" w:hAnsiTheme="majorHAnsi" w:cstheme="majorHAnsi"/>
          <w:color w:val="333333"/>
          <w:sz w:val="20"/>
          <w:szCs w:val="20"/>
        </w:rPr>
        <w:t>7. </w:t>
      </w:r>
      <w:hyperlink r:id="rId34" w:tgtFrame="_blank" w:history="1">
        <w:r w:rsidRPr="00CB5673">
          <w:rPr>
            <w:rStyle w:val="Hyperlink"/>
            <w:rFonts w:asciiTheme="majorHAnsi" w:hAnsiTheme="majorHAnsi" w:cstheme="majorHAnsi"/>
            <w:color w:val="2B6DAD"/>
            <w:sz w:val="20"/>
            <w:szCs w:val="20"/>
          </w:rPr>
          <w:t>String Class:-</w:t>
        </w:r>
      </w:hyperlink>
    </w:p>
    <w:p w:rsidR="00F12B26" w:rsidRPr="00CB5673" w:rsidRDefault="00F12B26" w:rsidP="00F12B26">
      <w:pPr>
        <w:pStyle w:val="uiqtextpara"/>
        <w:spacing w:before="0" w:beforeAutospacing="0" w:after="240" w:afterAutospacing="0"/>
        <w:rPr>
          <w:rFonts w:asciiTheme="majorHAnsi" w:hAnsiTheme="majorHAnsi" w:cstheme="majorHAnsi"/>
          <w:color w:val="333333"/>
          <w:sz w:val="20"/>
          <w:szCs w:val="20"/>
        </w:rPr>
      </w:pPr>
      <w:r w:rsidRPr="00CB5673">
        <w:rPr>
          <w:rFonts w:asciiTheme="majorHAnsi" w:hAnsiTheme="majorHAnsi" w:cstheme="majorHAnsi"/>
          <w:color w:val="333333"/>
          <w:sz w:val="20"/>
          <w:szCs w:val="20"/>
        </w:rPr>
        <w:t>8. System Class:-</w:t>
      </w:r>
    </w:p>
    <w:p w:rsidR="00F12B26" w:rsidRPr="00CB5673" w:rsidRDefault="00F12B26" w:rsidP="00F12B26">
      <w:pPr>
        <w:pStyle w:val="uiqtextpara"/>
        <w:spacing w:before="0" w:beforeAutospacing="0" w:after="240" w:afterAutospacing="0"/>
        <w:rPr>
          <w:rFonts w:asciiTheme="majorHAnsi" w:hAnsiTheme="majorHAnsi" w:cstheme="majorHAnsi"/>
          <w:color w:val="333333"/>
          <w:sz w:val="20"/>
          <w:szCs w:val="20"/>
        </w:rPr>
      </w:pPr>
      <w:r w:rsidRPr="00CB5673">
        <w:rPr>
          <w:rFonts w:asciiTheme="majorHAnsi" w:hAnsiTheme="majorHAnsi" w:cstheme="majorHAnsi"/>
          <w:color w:val="333333"/>
          <w:sz w:val="20"/>
          <w:szCs w:val="20"/>
        </w:rPr>
        <w:t>9. Network Class</w:t>
      </w:r>
    </w:p>
    <w:p w:rsidR="003A73E9" w:rsidRPr="00CB5673" w:rsidRDefault="003A73E9" w:rsidP="00F12B26">
      <w:pPr>
        <w:pStyle w:val="uiqtextpara"/>
        <w:spacing w:before="0" w:beforeAutospacing="0" w:after="240" w:afterAutospacing="0"/>
        <w:rPr>
          <w:rFonts w:asciiTheme="majorHAnsi" w:hAnsiTheme="majorHAnsi" w:cstheme="majorHAnsi"/>
          <w:color w:val="333333"/>
          <w:sz w:val="20"/>
          <w:szCs w:val="20"/>
        </w:rPr>
      </w:pPr>
    </w:p>
    <w:p w:rsidR="003A73E9" w:rsidRPr="00CB5673" w:rsidRDefault="003A73E9" w:rsidP="003A73E9">
      <w:pPr>
        <w:pStyle w:val="Heading1"/>
        <w:spacing w:before="0" w:beforeAutospacing="0" w:after="75" w:afterAutospacing="0"/>
        <w:textAlignment w:val="baseline"/>
        <w:rPr>
          <w:rFonts w:asciiTheme="majorHAnsi" w:hAnsiTheme="majorHAnsi" w:cstheme="majorHAnsi"/>
          <w:b w:val="0"/>
          <w:bCs w:val="0"/>
          <w:sz w:val="20"/>
          <w:szCs w:val="20"/>
        </w:rPr>
      </w:pPr>
      <w:r w:rsidRPr="00CB5673">
        <w:rPr>
          <w:rFonts w:asciiTheme="majorHAnsi" w:hAnsiTheme="majorHAnsi" w:cstheme="majorHAnsi"/>
          <w:b w:val="0"/>
          <w:bCs w:val="0"/>
          <w:sz w:val="20"/>
          <w:szCs w:val="20"/>
        </w:rPr>
        <w:t>Wrapper Classes in Java</w:t>
      </w:r>
    </w:p>
    <w:p w:rsidR="003A73E9" w:rsidRPr="00CB5673" w:rsidRDefault="003A73E9" w:rsidP="003A73E9">
      <w:pPr>
        <w:pStyle w:val="NormalWeb"/>
        <w:shd w:val="clear" w:color="auto" w:fill="FFFFFF"/>
        <w:spacing w:before="0" w:beforeAutospacing="0" w:after="150" w:afterAutospacing="0"/>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t>A Wrapper class is a class whose object wraps or contains a primitive data types. When we create an object to a wrapper class, it contains a field and in this field, we can store a primitive data types. In other words, we can wrap a primitive value into a wrapper class object.</w:t>
      </w:r>
    </w:p>
    <w:p w:rsidR="003A73E9" w:rsidRPr="00CB5673" w:rsidRDefault="003A73E9" w:rsidP="003A73E9">
      <w:pPr>
        <w:pStyle w:val="NormalWeb"/>
        <w:shd w:val="clear" w:color="auto" w:fill="FFFFFF"/>
        <w:spacing w:before="0" w:beforeAutospacing="0" w:after="0" w:afterAutospacing="0"/>
        <w:jc w:val="center"/>
        <w:textAlignment w:val="baseline"/>
        <w:rPr>
          <w:rFonts w:asciiTheme="majorHAnsi" w:hAnsiTheme="majorHAnsi" w:cstheme="majorHAnsi"/>
          <w:color w:val="000000"/>
          <w:sz w:val="20"/>
          <w:szCs w:val="20"/>
        </w:rPr>
      </w:pPr>
      <w:r w:rsidRPr="00CB5673">
        <w:rPr>
          <w:rStyle w:val="Strong"/>
          <w:rFonts w:asciiTheme="majorHAnsi" w:hAnsiTheme="majorHAnsi" w:cstheme="majorHAnsi"/>
          <w:color w:val="000000"/>
          <w:sz w:val="20"/>
          <w:szCs w:val="20"/>
          <w:bdr w:val="none" w:sz="0" w:space="0" w:color="auto" w:frame="1"/>
        </w:rPr>
        <w:t>Need of Wrapper Classes</w:t>
      </w:r>
    </w:p>
    <w:p w:rsidR="003A73E9" w:rsidRPr="00CB5673" w:rsidRDefault="003A73E9" w:rsidP="003A73E9">
      <w:pPr>
        <w:numPr>
          <w:ilvl w:val="0"/>
          <w:numId w:val="5"/>
        </w:numPr>
        <w:shd w:val="clear" w:color="auto" w:fill="FFFFFF"/>
        <w:spacing w:after="0" w:line="240" w:lineRule="auto"/>
        <w:ind w:left="540"/>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t>They convert primitive data types into objects. Objects are needed if we wish to modify the arguments passed into a method (because primitive types are passed by value).</w:t>
      </w:r>
    </w:p>
    <w:p w:rsidR="003A73E9" w:rsidRPr="00CB5673" w:rsidRDefault="003A73E9" w:rsidP="003A73E9">
      <w:pPr>
        <w:numPr>
          <w:ilvl w:val="0"/>
          <w:numId w:val="5"/>
        </w:numPr>
        <w:shd w:val="clear" w:color="auto" w:fill="FFFFFF"/>
        <w:spacing w:after="0" w:line="240" w:lineRule="auto"/>
        <w:ind w:left="540"/>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t xml:space="preserve">The classes in </w:t>
      </w:r>
      <w:proofErr w:type="spellStart"/>
      <w:r w:rsidRPr="00CB5673">
        <w:rPr>
          <w:rFonts w:asciiTheme="majorHAnsi" w:hAnsiTheme="majorHAnsi" w:cstheme="majorHAnsi"/>
          <w:color w:val="000000"/>
          <w:sz w:val="20"/>
          <w:szCs w:val="20"/>
        </w:rPr>
        <w:t>java.util</w:t>
      </w:r>
      <w:proofErr w:type="spellEnd"/>
      <w:r w:rsidRPr="00CB5673">
        <w:rPr>
          <w:rFonts w:asciiTheme="majorHAnsi" w:hAnsiTheme="majorHAnsi" w:cstheme="majorHAnsi"/>
          <w:color w:val="000000"/>
          <w:sz w:val="20"/>
          <w:szCs w:val="20"/>
        </w:rPr>
        <w:t xml:space="preserve"> package handles only objects and hence wrapper classes help in this case also.</w:t>
      </w:r>
    </w:p>
    <w:p w:rsidR="003A73E9" w:rsidRPr="00CB5673" w:rsidRDefault="003A73E9" w:rsidP="003A73E9">
      <w:pPr>
        <w:numPr>
          <w:ilvl w:val="0"/>
          <w:numId w:val="5"/>
        </w:numPr>
        <w:shd w:val="clear" w:color="auto" w:fill="FFFFFF"/>
        <w:spacing w:after="0" w:line="240" w:lineRule="auto"/>
        <w:ind w:left="540"/>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t>Data structures in the Collection framework, such as </w:t>
      </w:r>
      <w:proofErr w:type="spellStart"/>
      <w:r w:rsidRPr="00CB5673">
        <w:rPr>
          <w:rFonts w:asciiTheme="majorHAnsi" w:hAnsiTheme="majorHAnsi" w:cstheme="majorHAnsi"/>
          <w:color w:val="000000"/>
          <w:sz w:val="20"/>
          <w:szCs w:val="20"/>
        </w:rPr>
        <w:fldChar w:fldCharType="begin"/>
      </w:r>
      <w:r w:rsidRPr="00CB5673">
        <w:rPr>
          <w:rFonts w:asciiTheme="majorHAnsi" w:hAnsiTheme="majorHAnsi" w:cstheme="majorHAnsi"/>
          <w:color w:val="000000"/>
          <w:sz w:val="20"/>
          <w:szCs w:val="20"/>
        </w:rPr>
        <w:instrText xml:space="preserve"> HYPERLINK "https://www.geeksforgeeks.org/arraylist-in-java/" </w:instrText>
      </w:r>
      <w:r w:rsidRPr="00CB5673">
        <w:rPr>
          <w:rFonts w:asciiTheme="majorHAnsi" w:hAnsiTheme="majorHAnsi" w:cstheme="majorHAnsi"/>
          <w:color w:val="000000"/>
          <w:sz w:val="20"/>
          <w:szCs w:val="20"/>
        </w:rPr>
        <w:fldChar w:fldCharType="separate"/>
      </w:r>
      <w:r w:rsidRPr="00CB5673">
        <w:rPr>
          <w:rStyle w:val="Hyperlink"/>
          <w:rFonts w:asciiTheme="majorHAnsi" w:hAnsiTheme="majorHAnsi" w:cstheme="majorHAnsi"/>
          <w:color w:val="EC4E20"/>
          <w:sz w:val="20"/>
          <w:szCs w:val="20"/>
          <w:bdr w:val="none" w:sz="0" w:space="0" w:color="auto" w:frame="1"/>
        </w:rPr>
        <w:t>ArrayList</w:t>
      </w:r>
      <w:proofErr w:type="spellEnd"/>
      <w:r w:rsidRPr="00CB5673">
        <w:rPr>
          <w:rFonts w:asciiTheme="majorHAnsi" w:hAnsiTheme="majorHAnsi" w:cstheme="majorHAnsi"/>
          <w:color w:val="000000"/>
          <w:sz w:val="20"/>
          <w:szCs w:val="20"/>
        </w:rPr>
        <w:fldChar w:fldCharType="end"/>
      </w:r>
      <w:r w:rsidRPr="00CB5673">
        <w:rPr>
          <w:rFonts w:asciiTheme="majorHAnsi" w:hAnsiTheme="majorHAnsi" w:cstheme="majorHAnsi"/>
          <w:color w:val="000000"/>
          <w:sz w:val="20"/>
          <w:szCs w:val="20"/>
        </w:rPr>
        <w:t> and </w:t>
      </w:r>
      <w:hyperlink r:id="rId35" w:history="1">
        <w:r w:rsidRPr="00CB5673">
          <w:rPr>
            <w:rStyle w:val="Hyperlink"/>
            <w:rFonts w:asciiTheme="majorHAnsi" w:hAnsiTheme="majorHAnsi" w:cstheme="majorHAnsi"/>
            <w:color w:val="EC4E20"/>
            <w:sz w:val="20"/>
            <w:szCs w:val="20"/>
            <w:bdr w:val="none" w:sz="0" w:space="0" w:color="auto" w:frame="1"/>
          </w:rPr>
          <w:t>Vector</w:t>
        </w:r>
      </w:hyperlink>
      <w:r w:rsidRPr="00CB5673">
        <w:rPr>
          <w:rFonts w:asciiTheme="majorHAnsi" w:hAnsiTheme="majorHAnsi" w:cstheme="majorHAnsi"/>
          <w:color w:val="000000"/>
          <w:sz w:val="20"/>
          <w:szCs w:val="20"/>
        </w:rPr>
        <w:t>, store only objects (reference types) and not primitive types.</w:t>
      </w:r>
    </w:p>
    <w:p w:rsidR="003A73E9" w:rsidRPr="00CB5673" w:rsidRDefault="003A73E9" w:rsidP="003A73E9">
      <w:pPr>
        <w:numPr>
          <w:ilvl w:val="0"/>
          <w:numId w:val="5"/>
        </w:numPr>
        <w:shd w:val="clear" w:color="auto" w:fill="FFFFFF"/>
        <w:spacing w:after="0" w:line="240" w:lineRule="auto"/>
        <w:ind w:left="540"/>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t>An object is needed to support synchronization in multithreading.</w:t>
      </w:r>
    </w:p>
    <w:p w:rsidR="003A73E9" w:rsidRPr="00CB5673" w:rsidRDefault="003A73E9" w:rsidP="003A73E9">
      <w:pPr>
        <w:pStyle w:val="NormalWeb"/>
        <w:shd w:val="clear" w:color="auto" w:fill="FFFFFF"/>
        <w:spacing w:before="0" w:beforeAutospacing="0" w:after="0" w:afterAutospacing="0"/>
        <w:jc w:val="center"/>
        <w:textAlignment w:val="baseline"/>
        <w:rPr>
          <w:rFonts w:asciiTheme="majorHAnsi" w:hAnsiTheme="majorHAnsi" w:cstheme="majorHAnsi"/>
          <w:color w:val="000000"/>
          <w:sz w:val="20"/>
          <w:szCs w:val="20"/>
        </w:rPr>
      </w:pPr>
      <w:r w:rsidRPr="00CB5673">
        <w:rPr>
          <w:rStyle w:val="Strong"/>
          <w:rFonts w:asciiTheme="majorHAnsi" w:hAnsiTheme="majorHAnsi" w:cstheme="majorHAnsi"/>
          <w:color w:val="000000"/>
          <w:sz w:val="20"/>
          <w:szCs w:val="20"/>
          <w:bdr w:val="none" w:sz="0" w:space="0" w:color="auto" w:frame="1"/>
        </w:rPr>
        <w:t>Primitive Data types and their Corresponding Wrapper class</w:t>
      </w:r>
    </w:p>
    <w:p w:rsidR="003A73E9" w:rsidRPr="00CB5673" w:rsidRDefault="003A73E9" w:rsidP="003A73E9">
      <w:pPr>
        <w:shd w:val="clear" w:color="auto" w:fill="FFFFFF"/>
        <w:spacing w:line="285" w:lineRule="atLeast"/>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br/>
      </w:r>
    </w:p>
    <w:p w:rsidR="003A73E9" w:rsidRPr="00CB5673" w:rsidRDefault="003A73E9" w:rsidP="003A73E9">
      <w:pPr>
        <w:pStyle w:val="NormalWeb"/>
        <w:shd w:val="clear" w:color="auto" w:fill="FFFFFF"/>
        <w:spacing w:before="0" w:beforeAutospacing="0" w:after="0" w:afterAutospacing="0"/>
        <w:jc w:val="both"/>
        <w:textAlignment w:val="baseline"/>
        <w:rPr>
          <w:rFonts w:asciiTheme="majorHAnsi" w:hAnsiTheme="majorHAnsi" w:cstheme="majorHAnsi"/>
          <w:color w:val="000000"/>
          <w:sz w:val="20"/>
          <w:szCs w:val="20"/>
        </w:rPr>
      </w:pPr>
      <w:r w:rsidRPr="00CB5673">
        <w:rPr>
          <w:rFonts w:asciiTheme="majorHAnsi" w:hAnsiTheme="majorHAnsi" w:cstheme="majorHAnsi"/>
          <w:noProof/>
          <w:color w:val="EC4E20"/>
          <w:sz w:val="20"/>
          <w:szCs w:val="20"/>
          <w:bdr w:val="none" w:sz="0" w:space="0" w:color="auto" w:frame="1"/>
        </w:rPr>
        <w:drawing>
          <wp:inline distT="0" distB="0" distL="0" distR="0">
            <wp:extent cx="5241925" cy="2498725"/>
            <wp:effectExtent l="0" t="0" r="0" b="0"/>
            <wp:docPr id="2" name="Picture 2" descr="Wrapper Clas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apper Class">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1925" cy="2498725"/>
                    </a:xfrm>
                    <a:prstGeom prst="rect">
                      <a:avLst/>
                    </a:prstGeom>
                    <a:noFill/>
                    <a:ln>
                      <a:noFill/>
                    </a:ln>
                  </pic:spPr>
                </pic:pic>
              </a:graphicData>
            </a:graphic>
          </wp:inline>
        </w:drawing>
      </w:r>
    </w:p>
    <w:p w:rsidR="003A73E9" w:rsidRPr="00CB5673" w:rsidRDefault="003A73E9" w:rsidP="003A73E9">
      <w:pPr>
        <w:pStyle w:val="NormalWeb"/>
        <w:shd w:val="clear" w:color="auto" w:fill="FFFFFF"/>
        <w:spacing w:before="0" w:beforeAutospacing="0" w:after="0" w:afterAutospacing="0"/>
        <w:jc w:val="center"/>
        <w:textAlignment w:val="baseline"/>
        <w:rPr>
          <w:rFonts w:asciiTheme="majorHAnsi" w:hAnsiTheme="majorHAnsi" w:cstheme="majorHAnsi"/>
          <w:color w:val="000000"/>
          <w:sz w:val="20"/>
          <w:szCs w:val="20"/>
        </w:rPr>
      </w:pPr>
      <w:r w:rsidRPr="00CB5673">
        <w:rPr>
          <w:rStyle w:val="Strong"/>
          <w:rFonts w:asciiTheme="majorHAnsi" w:hAnsiTheme="majorHAnsi" w:cstheme="majorHAnsi"/>
          <w:color w:val="000000"/>
          <w:sz w:val="20"/>
          <w:szCs w:val="20"/>
          <w:bdr w:val="none" w:sz="0" w:space="0" w:color="auto" w:frame="1"/>
        </w:rPr>
        <w:t>Autoboxing and Unboxing</w:t>
      </w:r>
    </w:p>
    <w:p w:rsidR="003A73E9" w:rsidRPr="00CB5673" w:rsidRDefault="003A73E9" w:rsidP="003A73E9">
      <w:pPr>
        <w:pStyle w:val="NormalWeb"/>
        <w:shd w:val="clear" w:color="auto" w:fill="FFFFFF"/>
        <w:spacing w:before="0" w:beforeAutospacing="0" w:after="0" w:afterAutospacing="0"/>
        <w:jc w:val="both"/>
        <w:textAlignment w:val="baseline"/>
        <w:rPr>
          <w:rFonts w:asciiTheme="majorHAnsi" w:hAnsiTheme="majorHAnsi" w:cstheme="majorHAnsi"/>
          <w:color w:val="000000"/>
          <w:sz w:val="20"/>
          <w:szCs w:val="20"/>
        </w:rPr>
      </w:pPr>
      <w:r w:rsidRPr="00CB5673">
        <w:rPr>
          <w:rStyle w:val="Strong"/>
          <w:rFonts w:asciiTheme="majorHAnsi" w:hAnsiTheme="majorHAnsi" w:cstheme="majorHAnsi"/>
          <w:color w:val="000000"/>
          <w:sz w:val="20"/>
          <w:szCs w:val="20"/>
          <w:bdr w:val="none" w:sz="0" w:space="0" w:color="auto" w:frame="1"/>
        </w:rPr>
        <w:t>Autoboxing:</w:t>
      </w:r>
      <w:r w:rsidRPr="00CB5673">
        <w:rPr>
          <w:rFonts w:asciiTheme="majorHAnsi" w:hAnsiTheme="majorHAnsi" w:cstheme="majorHAnsi"/>
          <w:color w:val="000000"/>
          <w:sz w:val="20"/>
          <w:szCs w:val="20"/>
        </w:rPr>
        <w:t xml:space="preserve"> Automatic conversion of primitive types to the object of their corresponding wrapper classes is known as autoboxing. For example – conversion of </w:t>
      </w:r>
      <w:proofErr w:type="spellStart"/>
      <w:r w:rsidRPr="00CB5673">
        <w:rPr>
          <w:rFonts w:asciiTheme="majorHAnsi" w:hAnsiTheme="majorHAnsi" w:cstheme="majorHAnsi"/>
          <w:color w:val="000000"/>
          <w:sz w:val="20"/>
          <w:szCs w:val="20"/>
        </w:rPr>
        <w:t>int</w:t>
      </w:r>
      <w:proofErr w:type="spellEnd"/>
      <w:r w:rsidRPr="00CB5673">
        <w:rPr>
          <w:rFonts w:asciiTheme="majorHAnsi" w:hAnsiTheme="majorHAnsi" w:cstheme="majorHAnsi"/>
          <w:color w:val="000000"/>
          <w:sz w:val="20"/>
          <w:szCs w:val="20"/>
        </w:rPr>
        <w:t xml:space="preserve"> to Integer, long to Long, double to Double etc.</w:t>
      </w:r>
      <w:r w:rsidRPr="00CB5673">
        <w:rPr>
          <w:rFonts w:asciiTheme="majorHAnsi" w:hAnsiTheme="majorHAnsi" w:cstheme="majorHAnsi"/>
          <w:color w:val="000000"/>
          <w:sz w:val="20"/>
          <w:szCs w:val="20"/>
        </w:rPr>
        <w:br/>
        <w:t>Example:</w:t>
      </w:r>
    </w:p>
    <w:tbl>
      <w:tblPr>
        <w:tblW w:w="12600" w:type="dxa"/>
        <w:tblCellMar>
          <w:left w:w="0" w:type="dxa"/>
          <w:right w:w="0" w:type="dxa"/>
        </w:tblCellMar>
        <w:tblLook w:val="04A0" w:firstRow="1" w:lastRow="0" w:firstColumn="1" w:lastColumn="0" w:noHBand="0" w:noVBand="1"/>
      </w:tblPr>
      <w:tblGrid>
        <w:gridCol w:w="12600"/>
      </w:tblGrid>
      <w:tr w:rsidR="003A73E9" w:rsidRPr="00CB5673" w:rsidTr="003A73E9">
        <w:tc>
          <w:tcPr>
            <w:tcW w:w="12600" w:type="dxa"/>
            <w:vAlign w:val="center"/>
            <w:hideMark/>
          </w:tcPr>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lastRenderedPageBreak/>
              <w:t xml:space="preserve">// Java program to demonstrate Autoboxing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import</w:t>
            </w:r>
            <w:r w:rsidRPr="00CB5673">
              <w:rPr>
                <w:rFonts w:asciiTheme="majorHAnsi" w:hAnsiTheme="majorHAnsi" w:cstheme="majorHAnsi"/>
                <w:sz w:val="20"/>
                <w:szCs w:val="20"/>
              </w:rPr>
              <w:t xml:space="preserve"> </w:t>
            </w:r>
            <w:proofErr w:type="spellStart"/>
            <w:r w:rsidRPr="00CB5673">
              <w:rPr>
                <w:rStyle w:val="HTMLCode"/>
                <w:rFonts w:asciiTheme="majorHAnsi" w:eastAsiaTheme="majorEastAsia" w:hAnsiTheme="majorHAnsi" w:cstheme="majorHAnsi"/>
              </w:rPr>
              <w:t>java.util.ArrayList</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class</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Autoboxing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public</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static</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void</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main(String[] </w:t>
            </w:r>
            <w:proofErr w:type="spellStart"/>
            <w:r w:rsidRPr="00CB5673">
              <w:rPr>
                <w:rStyle w:val="HTMLCode"/>
                <w:rFonts w:asciiTheme="majorHAnsi" w:eastAsiaTheme="majorEastAsia" w:hAnsiTheme="majorHAnsi" w:cstheme="majorHAnsi"/>
              </w:rPr>
              <w:t>args</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char</w:t>
            </w:r>
            <w:r w:rsidRPr="00CB5673">
              <w:rPr>
                <w:rFonts w:asciiTheme="majorHAnsi" w:hAnsiTheme="majorHAnsi" w:cstheme="majorHAnsi"/>
                <w:sz w:val="20"/>
                <w:szCs w:val="20"/>
              </w:rPr>
              <w:t xml:space="preserve"> </w:t>
            </w:r>
            <w:proofErr w:type="spellStart"/>
            <w:r w:rsidRPr="00CB5673">
              <w:rPr>
                <w:rStyle w:val="HTMLCode"/>
                <w:rFonts w:asciiTheme="majorHAnsi" w:eastAsiaTheme="majorEastAsia" w:hAnsiTheme="majorHAnsi" w:cstheme="majorHAnsi"/>
              </w:rPr>
              <w:t>ch</w:t>
            </w:r>
            <w:proofErr w:type="spellEnd"/>
            <w:r w:rsidRPr="00CB5673">
              <w:rPr>
                <w:rStyle w:val="HTMLCode"/>
                <w:rFonts w:asciiTheme="majorHAnsi" w:eastAsiaTheme="majorEastAsia" w:hAnsiTheme="majorHAnsi" w:cstheme="majorHAnsi"/>
              </w:rPr>
              <w:t xml:space="preserve"> = 'a';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Autoboxing- primitive to Character object conversion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Character a = </w:t>
            </w:r>
            <w:proofErr w:type="spellStart"/>
            <w:r w:rsidRPr="00CB5673">
              <w:rPr>
                <w:rStyle w:val="HTMLCode"/>
                <w:rFonts w:asciiTheme="majorHAnsi" w:eastAsiaTheme="majorEastAsia" w:hAnsiTheme="majorHAnsi" w:cstheme="majorHAnsi"/>
              </w:rPr>
              <w:t>ch</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ArrayList</w:t>
            </w:r>
            <w:proofErr w:type="spellEnd"/>
            <w:r w:rsidRPr="00CB5673">
              <w:rPr>
                <w:rStyle w:val="HTMLCode"/>
                <w:rFonts w:asciiTheme="majorHAnsi" w:eastAsiaTheme="majorEastAsia" w:hAnsiTheme="majorHAnsi" w:cstheme="majorHAnsi"/>
              </w:rPr>
              <w:t xml:space="preserve">&lt;Integer&gt; </w:t>
            </w:r>
            <w:proofErr w:type="spellStart"/>
            <w:r w:rsidRPr="00CB5673">
              <w:rPr>
                <w:rStyle w:val="HTMLCode"/>
                <w:rFonts w:asciiTheme="majorHAnsi" w:eastAsiaTheme="majorEastAsia" w:hAnsiTheme="majorHAnsi" w:cstheme="majorHAnsi"/>
              </w:rPr>
              <w:t>arrayList</w:t>
            </w:r>
            <w:proofErr w:type="spellEnd"/>
            <w:r w:rsidRPr="00CB5673">
              <w:rPr>
                <w:rStyle w:val="HTMLCode"/>
                <w:rFonts w:asciiTheme="majorHAnsi" w:eastAsiaTheme="majorEastAsia" w:hAnsiTheme="majorHAnsi" w:cstheme="majorHAnsi"/>
              </w:rPr>
              <w:t xml:space="preserve"> = new</w:t>
            </w:r>
            <w:r w:rsidRPr="00CB5673">
              <w:rPr>
                <w:rFonts w:asciiTheme="majorHAnsi" w:hAnsiTheme="majorHAnsi" w:cstheme="majorHAnsi"/>
                <w:sz w:val="20"/>
                <w:szCs w:val="20"/>
              </w:rPr>
              <w:t xml:space="preserve"> </w:t>
            </w:r>
            <w:proofErr w:type="spellStart"/>
            <w:r w:rsidRPr="00CB5673">
              <w:rPr>
                <w:rStyle w:val="HTMLCode"/>
                <w:rFonts w:asciiTheme="majorHAnsi" w:eastAsiaTheme="majorEastAsia" w:hAnsiTheme="majorHAnsi" w:cstheme="majorHAnsi"/>
              </w:rPr>
              <w:t>ArrayList</w:t>
            </w:r>
            <w:proofErr w:type="spellEnd"/>
            <w:r w:rsidRPr="00CB5673">
              <w:rPr>
                <w:rStyle w:val="HTMLCode"/>
                <w:rFonts w:asciiTheme="majorHAnsi" w:eastAsiaTheme="majorEastAsia" w:hAnsiTheme="majorHAnsi" w:cstheme="majorHAnsi"/>
              </w:rPr>
              <w:t xml:space="preserve">&lt;Integer&gt;();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Autoboxing because </w:t>
            </w:r>
            <w:proofErr w:type="spellStart"/>
            <w:r w:rsidRPr="00CB5673">
              <w:rPr>
                <w:rStyle w:val="HTMLCode"/>
                <w:rFonts w:asciiTheme="majorHAnsi" w:eastAsiaTheme="majorEastAsia" w:hAnsiTheme="majorHAnsi" w:cstheme="majorHAnsi"/>
              </w:rPr>
              <w:t>ArrayList</w:t>
            </w:r>
            <w:proofErr w:type="spellEnd"/>
            <w:r w:rsidRPr="00CB5673">
              <w:rPr>
                <w:rStyle w:val="HTMLCode"/>
                <w:rFonts w:asciiTheme="majorHAnsi" w:eastAsiaTheme="majorEastAsia" w:hAnsiTheme="majorHAnsi" w:cstheme="majorHAnsi"/>
              </w:rPr>
              <w:t xml:space="preserve"> stores only objects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arrayList.add</w:t>
            </w:r>
            <w:proofErr w:type="spellEnd"/>
            <w:r w:rsidRPr="00CB5673">
              <w:rPr>
                <w:rStyle w:val="HTMLCode"/>
                <w:rFonts w:asciiTheme="majorHAnsi" w:eastAsiaTheme="majorEastAsia" w:hAnsiTheme="majorHAnsi" w:cstheme="majorHAnsi"/>
              </w:rPr>
              <w:t xml:space="preserve">(25);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printing the values from object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w:t>
            </w:r>
            <w:proofErr w:type="spellStart"/>
            <w:r w:rsidRPr="00CB5673">
              <w:rPr>
                <w:rStyle w:val="HTMLCode"/>
                <w:rFonts w:asciiTheme="majorHAnsi" w:eastAsiaTheme="majorEastAsia" w:hAnsiTheme="majorHAnsi" w:cstheme="majorHAnsi"/>
              </w:rPr>
              <w:t>arrayList.get</w:t>
            </w:r>
            <w:proofErr w:type="spellEnd"/>
            <w:r w:rsidRPr="00CB5673">
              <w:rPr>
                <w:rStyle w:val="HTMLCode"/>
                <w:rFonts w:asciiTheme="majorHAnsi" w:eastAsiaTheme="majorEastAsia" w:hAnsiTheme="majorHAnsi" w:cstheme="majorHAnsi"/>
              </w:rPr>
              <w:t xml:space="preserve">(0));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w:t>
            </w:r>
          </w:p>
        </w:tc>
      </w:tr>
    </w:tbl>
    <w:p w:rsidR="003A73E9" w:rsidRPr="00CB5673" w:rsidRDefault="003A73E9" w:rsidP="003A73E9">
      <w:pPr>
        <w:pStyle w:val="NormalWeb"/>
        <w:shd w:val="clear" w:color="auto" w:fill="FFFFFF"/>
        <w:spacing w:before="0" w:beforeAutospacing="0" w:after="150" w:afterAutospacing="0"/>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t>Run on IDE</w:t>
      </w:r>
    </w:p>
    <w:p w:rsidR="003A73E9" w:rsidRPr="00CB5673" w:rsidRDefault="003A73E9" w:rsidP="003A73E9">
      <w:pPr>
        <w:pStyle w:val="NormalWeb"/>
        <w:shd w:val="clear" w:color="auto" w:fill="FFFFFF"/>
        <w:spacing w:before="0" w:beforeAutospacing="0" w:after="150" w:afterAutospacing="0"/>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t>Output:</w:t>
      </w:r>
    </w:p>
    <w:p w:rsidR="003A73E9" w:rsidRPr="00CB5673" w:rsidRDefault="003A73E9" w:rsidP="003A73E9">
      <w:pPr>
        <w:shd w:val="clear" w:color="auto" w:fill="FFFFFF"/>
        <w:spacing w:line="285" w:lineRule="atLeast"/>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br/>
      </w:r>
      <w:r w:rsidRPr="00CB5673">
        <w:rPr>
          <w:rFonts w:asciiTheme="majorHAnsi" w:hAnsiTheme="majorHAnsi" w:cstheme="majorHAnsi"/>
          <w:color w:val="000000"/>
          <w:sz w:val="20"/>
          <w:szCs w:val="20"/>
        </w:rPr>
        <w:br/>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25</w:t>
      </w:r>
    </w:p>
    <w:p w:rsidR="003A73E9" w:rsidRPr="00CB5673" w:rsidRDefault="003A73E9" w:rsidP="003A73E9">
      <w:pPr>
        <w:pStyle w:val="NormalWeb"/>
        <w:shd w:val="clear" w:color="auto" w:fill="FFFFFF"/>
        <w:spacing w:before="0" w:beforeAutospacing="0" w:after="0" w:afterAutospacing="0"/>
        <w:jc w:val="both"/>
        <w:textAlignment w:val="baseline"/>
        <w:rPr>
          <w:rFonts w:asciiTheme="majorHAnsi" w:hAnsiTheme="majorHAnsi" w:cstheme="majorHAnsi"/>
          <w:color w:val="000000"/>
          <w:sz w:val="20"/>
          <w:szCs w:val="20"/>
        </w:rPr>
      </w:pPr>
      <w:r w:rsidRPr="00CB5673">
        <w:rPr>
          <w:rStyle w:val="Strong"/>
          <w:rFonts w:asciiTheme="majorHAnsi" w:hAnsiTheme="majorHAnsi" w:cstheme="majorHAnsi"/>
          <w:color w:val="000000"/>
          <w:sz w:val="20"/>
          <w:szCs w:val="20"/>
          <w:bdr w:val="none" w:sz="0" w:space="0" w:color="auto" w:frame="1"/>
        </w:rPr>
        <w:t>Unboxing:</w:t>
      </w:r>
      <w:r w:rsidRPr="00CB5673">
        <w:rPr>
          <w:rFonts w:asciiTheme="majorHAnsi" w:hAnsiTheme="majorHAnsi" w:cstheme="majorHAnsi"/>
          <w:color w:val="000000"/>
          <w:sz w:val="20"/>
          <w:szCs w:val="20"/>
        </w:rPr>
        <w:t xml:space="preserve"> It is just the reverse process of autoboxing. Automatically converting an object of a wrapper class to its corresponding primitive type is known as unboxing. For example – conversion of Integer to </w:t>
      </w:r>
      <w:proofErr w:type="spellStart"/>
      <w:r w:rsidRPr="00CB5673">
        <w:rPr>
          <w:rFonts w:asciiTheme="majorHAnsi" w:hAnsiTheme="majorHAnsi" w:cstheme="majorHAnsi"/>
          <w:color w:val="000000"/>
          <w:sz w:val="20"/>
          <w:szCs w:val="20"/>
        </w:rPr>
        <w:t>int</w:t>
      </w:r>
      <w:proofErr w:type="spellEnd"/>
      <w:r w:rsidRPr="00CB5673">
        <w:rPr>
          <w:rFonts w:asciiTheme="majorHAnsi" w:hAnsiTheme="majorHAnsi" w:cstheme="majorHAnsi"/>
          <w:color w:val="000000"/>
          <w:sz w:val="20"/>
          <w:szCs w:val="20"/>
        </w:rPr>
        <w:t>, Long to long, Double to double etc.</w:t>
      </w:r>
    </w:p>
    <w:tbl>
      <w:tblPr>
        <w:tblW w:w="12600" w:type="dxa"/>
        <w:tblCellMar>
          <w:left w:w="0" w:type="dxa"/>
          <w:right w:w="0" w:type="dxa"/>
        </w:tblCellMar>
        <w:tblLook w:val="04A0" w:firstRow="1" w:lastRow="0" w:firstColumn="1" w:lastColumn="0" w:noHBand="0" w:noVBand="1"/>
      </w:tblPr>
      <w:tblGrid>
        <w:gridCol w:w="12600"/>
      </w:tblGrid>
      <w:tr w:rsidR="003A73E9" w:rsidRPr="00CB5673" w:rsidTr="003A73E9">
        <w:tc>
          <w:tcPr>
            <w:tcW w:w="12600" w:type="dxa"/>
            <w:vAlign w:val="center"/>
            <w:hideMark/>
          </w:tcPr>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Java program to demonstrate Unboxing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lastRenderedPageBreak/>
              <w:t>import</w:t>
            </w:r>
            <w:r w:rsidRPr="00CB5673">
              <w:rPr>
                <w:rFonts w:asciiTheme="majorHAnsi" w:hAnsiTheme="majorHAnsi" w:cstheme="majorHAnsi"/>
                <w:sz w:val="20"/>
                <w:szCs w:val="20"/>
              </w:rPr>
              <w:t xml:space="preserve"> </w:t>
            </w:r>
            <w:proofErr w:type="spellStart"/>
            <w:r w:rsidRPr="00CB5673">
              <w:rPr>
                <w:rStyle w:val="HTMLCode"/>
                <w:rFonts w:asciiTheme="majorHAnsi" w:eastAsiaTheme="majorEastAsia" w:hAnsiTheme="majorHAnsi" w:cstheme="majorHAnsi"/>
              </w:rPr>
              <w:t>java.util.ArrayList</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class</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Unboxing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public</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static</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void</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main(String[] </w:t>
            </w:r>
            <w:proofErr w:type="spellStart"/>
            <w:r w:rsidRPr="00CB5673">
              <w:rPr>
                <w:rStyle w:val="HTMLCode"/>
                <w:rFonts w:asciiTheme="majorHAnsi" w:eastAsiaTheme="majorEastAsia" w:hAnsiTheme="majorHAnsi" w:cstheme="majorHAnsi"/>
              </w:rPr>
              <w:t>args</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Character </w:t>
            </w:r>
            <w:proofErr w:type="spellStart"/>
            <w:r w:rsidRPr="00CB5673">
              <w:rPr>
                <w:rStyle w:val="HTMLCode"/>
                <w:rFonts w:asciiTheme="majorHAnsi" w:eastAsiaTheme="majorEastAsia" w:hAnsiTheme="majorHAnsi" w:cstheme="majorHAnsi"/>
              </w:rPr>
              <w:t>ch</w:t>
            </w:r>
            <w:proofErr w:type="spellEnd"/>
            <w:r w:rsidRPr="00CB5673">
              <w:rPr>
                <w:rStyle w:val="HTMLCode"/>
                <w:rFonts w:asciiTheme="majorHAnsi" w:eastAsiaTheme="majorEastAsia" w:hAnsiTheme="majorHAnsi" w:cstheme="majorHAnsi"/>
              </w:rPr>
              <w:t xml:space="preserve"> = 'a';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unboxing - Character object to primitive conversion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char</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a = </w:t>
            </w:r>
            <w:proofErr w:type="spellStart"/>
            <w:r w:rsidRPr="00CB5673">
              <w:rPr>
                <w:rStyle w:val="HTMLCode"/>
                <w:rFonts w:asciiTheme="majorHAnsi" w:eastAsiaTheme="majorEastAsia" w:hAnsiTheme="majorHAnsi" w:cstheme="majorHAnsi"/>
              </w:rPr>
              <w:t>ch</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ArrayList</w:t>
            </w:r>
            <w:proofErr w:type="spellEnd"/>
            <w:r w:rsidRPr="00CB5673">
              <w:rPr>
                <w:rStyle w:val="HTMLCode"/>
                <w:rFonts w:asciiTheme="majorHAnsi" w:eastAsiaTheme="majorEastAsia" w:hAnsiTheme="majorHAnsi" w:cstheme="majorHAnsi"/>
              </w:rPr>
              <w:t xml:space="preserve">&lt;Integer&gt; </w:t>
            </w:r>
            <w:proofErr w:type="spellStart"/>
            <w:r w:rsidRPr="00CB5673">
              <w:rPr>
                <w:rStyle w:val="HTMLCode"/>
                <w:rFonts w:asciiTheme="majorHAnsi" w:eastAsiaTheme="majorEastAsia" w:hAnsiTheme="majorHAnsi" w:cstheme="majorHAnsi"/>
              </w:rPr>
              <w:t>arrayList</w:t>
            </w:r>
            <w:proofErr w:type="spellEnd"/>
            <w:r w:rsidRPr="00CB5673">
              <w:rPr>
                <w:rStyle w:val="HTMLCode"/>
                <w:rFonts w:asciiTheme="majorHAnsi" w:eastAsiaTheme="majorEastAsia" w:hAnsiTheme="majorHAnsi" w:cstheme="majorHAnsi"/>
              </w:rPr>
              <w:t xml:space="preserve"> = new</w:t>
            </w:r>
            <w:r w:rsidRPr="00CB5673">
              <w:rPr>
                <w:rFonts w:asciiTheme="majorHAnsi" w:hAnsiTheme="majorHAnsi" w:cstheme="majorHAnsi"/>
                <w:sz w:val="20"/>
                <w:szCs w:val="20"/>
              </w:rPr>
              <w:t xml:space="preserve"> </w:t>
            </w:r>
            <w:proofErr w:type="spellStart"/>
            <w:r w:rsidRPr="00CB5673">
              <w:rPr>
                <w:rStyle w:val="HTMLCode"/>
                <w:rFonts w:asciiTheme="majorHAnsi" w:eastAsiaTheme="majorEastAsia" w:hAnsiTheme="majorHAnsi" w:cstheme="majorHAnsi"/>
              </w:rPr>
              <w:t>ArrayList</w:t>
            </w:r>
            <w:proofErr w:type="spellEnd"/>
            <w:r w:rsidRPr="00CB5673">
              <w:rPr>
                <w:rStyle w:val="HTMLCode"/>
                <w:rFonts w:asciiTheme="majorHAnsi" w:eastAsiaTheme="majorEastAsia" w:hAnsiTheme="majorHAnsi" w:cstheme="majorHAnsi"/>
              </w:rPr>
              <w:t xml:space="preserve">&lt;Integer&gt;();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arrayList.add</w:t>
            </w:r>
            <w:proofErr w:type="spellEnd"/>
            <w:r w:rsidRPr="00CB5673">
              <w:rPr>
                <w:rStyle w:val="HTMLCode"/>
                <w:rFonts w:asciiTheme="majorHAnsi" w:eastAsiaTheme="majorEastAsia" w:hAnsiTheme="majorHAnsi" w:cstheme="majorHAnsi"/>
              </w:rPr>
              <w:t xml:space="preserve">(24);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unboxing because get method returns an Integer object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int</w:t>
            </w:r>
            <w:proofErr w:type="spellEnd"/>
            <w:r w:rsidRPr="00CB5673">
              <w:rPr>
                <w:rFonts w:asciiTheme="majorHAnsi" w:hAnsiTheme="majorHAnsi" w:cstheme="majorHAnsi"/>
                <w:sz w:val="20"/>
                <w:szCs w:val="20"/>
              </w:rPr>
              <w:t xml:space="preserve"> </w:t>
            </w:r>
            <w:proofErr w:type="spellStart"/>
            <w:r w:rsidRPr="00CB5673">
              <w:rPr>
                <w:rStyle w:val="HTMLCode"/>
                <w:rFonts w:asciiTheme="majorHAnsi" w:eastAsiaTheme="majorEastAsia" w:hAnsiTheme="majorHAnsi" w:cstheme="majorHAnsi"/>
              </w:rPr>
              <w:t>num</w:t>
            </w:r>
            <w:proofErr w:type="spellEnd"/>
            <w:r w:rsidRPr="00CB5673">
              <w:rPr>
                <w:rStyle w:val="HTMLCode"/>
                <w:rFonts w:asciiTheme="majorHAnsi" w:eastAsiaTheme="majorEastAsia" w:hAnsiTheme="majorHAnsi" w:cstheme="majorHAnsi"/>
              </w:rPr>
              <w:t xml:space="preserve"> = </w:t>
            </w:r>
            <w:proofErr w:type="spellStart"/>
            <w:r w:rsidRPr="00CB5673">
              <w:rPr>
                <w:rStyle w:val="HTMLCode"/>
                <w:rFonts w:asciiTheme="majorHAnsi" w:eastAsiaTheme="majorEastAsia" w:hAnsiTheme="majorHAnsi" w:cstheme="majorHAnsi"/>
              </w:rPr>
              <w:t>arrayList.get</w:t>
            </w:r>
            <w:proofErr w:type="spellEnd"/>
            <w:r w:rsidRPr="00CB5673">
              <w:rPr>
                <w:rStyle w:val="HTMLCode"/>
                <w:rFonts w:asciiTheme="majorHAnsi" w:eastAsiaTheme="majorEastAsia" w:hAnsiTheme="majorHAnsi" w:cstheme="majorHAnsi"/>
              </w:rPr>
              <w:t xml:space="preserve">(0);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printing the values from primitive data types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w:t>
            </w:r>
            <w:proofErr w:type="spellStart"/>
            <w:r w:rsidRPr="00CB5673">
              <w:rPr>
                <w:rStyle w:val="HTMLCode"/>
                <w:rFonts w:asciiTheme="majorHAnsi" w:eastAsiaTheme="majorEastAsia" w:hAnsiTheme="majorHAnsi" w:cstheme="majorHAnsi"/>
              </w:rPr>
              <w:t>num</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w:t>
            </w:r>
          </w:p>
        </w:tc>
      </w:tr>
    </w:tbl>
    <w:p w:rsidR="003A73E9" w:rsidRPr="00CB5673" w:rsidRDefault="003A73E9" w:rsidP="003A73E9">
      <w:pPr>
        <w:pStyle w:val="NormalWeb"/>
        <w:shd w:val="clear" w:color="auto" w:fill="FFFFFF"/>
        <w:spacing w:before="0" w:beforeAutospacing="0" w:after="150" w:afterAutospacing="0"/>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lastRenderedPageBreak/>
        <w:t>Run on IDE</w:t>
      </w:r>
    </w:p>
    <w:p w:rsidR="003A73E9" w:rsidRPr="00CB5673" w:rsidRDefault="003A73E9" w:rsidP="003A73E9">
      <w:pPr>
        <w:pStyle w:val="NormalWeb"/>
        <w:shd w:val="clear" w:color="auto" w:fill="FFFFFF"/>
        <w:spacing w:before="0" w:beforeAutospacing="0" w:after="150" w:afterAutospacing="0"/>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t>Output:</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24</w:t>
      </w:r>
    </w:p>
    <w:p w:rsidR="003A73E9" w:rsidRPr="00CB5673" w:rsidRDefault="003A73E9" w:rsidP="003A73E9">
      <w:pPr>
        <w:pStyle w:val="NormalWeb"/>
        <w:shd w:val="clear" w:color="auto" w:fill="FFFFFF"/>
        <w:spacing w:before="0" w:beforeAutospacing="0" w:after="0" w:afterAutospacing="0"/>
        <w:jc w:val="both"/>
        <w:textAlignment w:val="baseline"/>
        <w:rPr>
          <w:rFonts w:asciiTheme="majorHAnsi" w:hAnsiTheme="majorHAnsi" w:cstheme="majorHAnsi"/>
          <w:color w:val="000000"/>
          <w:sz w:val="20"/>
          <w:szCs w:val="20"/>
        </w:rPr>
      </w:pPr>
      <w:r w:rsidRPr="00CB5673">
        <w:rPr>
          <w:rStyle w:val="Strong"/>
          <w:rFonts w:asciiTheme="majorHAnsi" w:hAnsiTheme="majorHAnsi" w:cstheme="majorHAnsi"/>
          <w:color w:val="000000"/>
          <w:sz w:val="20"/>
          <w:szCs w:val="20"/>
          <w:bdr w:val="none" w:sz="0" w:space="0" w:color="auto" w:frame="1"/>
        </w:rPr>
        <w:t>Implementation</w:t>
      </w:r>
    </w:p>
    <w:tbl>
      <w:tblPr>
        <w:tblW w:w="12600" w:type="dxa"/>
        <w:tblCellMar>
          <w:left w:w="0" w:type="dxa"/>
          <w:right w:w="0" w:type="dxa"/>
        </w:tblCellMar>
        <w:tblLook w:val="04A0" w:firstRow="1" w:lastRow="0" w:firstColumn="1" w:lastColumn="0" w:noHBand="0" w:noVBand="1"/>
      </w:tblPr>
      <w:tblGrid>
        <w:gridCol w:w="12600"/>
      </w:tblGrid>
      <w:tr w:rsidR="003A73E9" w:rsidRPr="00CB5673" w:rsidTr="003A73E9">
        <w:tc>
          <w:tcPr>
            <w:tcW w:w="12600" w:type="dxa"/>
            <w:vAlign w:val="center"/>
            <w:hideMark/>
          </w:tcPr>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Java program to demonstrate Wrapping and </w:t>
            </w:r>
            <w:proofErr w:type="spellStart"/>
            <w:r w:rsidRPr="00CB5673">
              <w:rPr>
                <w:rStyle w:val="HTMLCode"/>
                <w:rFonts w:asciiTheme="majorHAnsi" w:eastAsiaTheme="majorEastAsia" w:hAnsiTheme="majorHAnsi" w:cstheme="majorHAnsi"/>
              </w:rPr>
              <w:t>UnWrapping</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in Java Classes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class</w:t>
            </w:r>
            <w:r w:rsidRPr="00CB5673">
              <w:rPr>
                <w:rFonts w:asciiTheme="majorHAnsi" w:hAnsiTheme="majorHAnsi" w:cstheme="majorHAnsi"/>
                <w:sz w:val="20"/>
                <w:szCs w:val="20"/>
              </w:rPr>
              <w:t xml:space="preserve"> </w:t>
            </w:r>
            <w:proofErr w:type="spellStart"/>
            <w:r w:rsidRPr="00CB5673">
              <w:rPr>
                <w:rStyle w:val="HTMLCode"/>
                <w:rFonts w:asciiTheme="majorHAnsi" w:eastAsiaTheme="majorEastAsia" w:hAnsiTheme="majorHAnsi" w:cstheme="majorHAnsi"/>
              </w:rPr>
              <w:t>WrappingUnwrapping</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public</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static</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void</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main(String </w:t>
            </w:r>
            <w:proofErr w:type="spellStart"/>
            <w:r w:rsidRPr="00CB5673">
              <w:rPr>
                <w:rStyle w:val="HTMLCode"/>
                <w:rFonts w:asciiTheme="majorHAnsi" w:eastAsiaTheme="majorEastAsia" w:hAnsiTheme="majorHAnsi" w:cstheme="majorHAnsi"/>
              </w:rPr>
              <w:t>args</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lastRenderedPageBreak/>
              <w:t xml:space="preserve">    {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byte data type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byte</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a = 1;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wrapping around Byte object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Byte </w:t>
            </w:r>
            <w:proofErr w:type="spellStart"/>
            <w:r w:rsidRPr="00CB5673">
              <w:rPr>
                <w:rStyle w:val="HTMLCode"/>
                <w:rFonts w:asciiTheme="majorHAnsi" w:eastAsiaTheme="majorEastAsia" w:hAnsiTheme="majorHAnsi" w:cstheme="majorHAnsi"/>
              </w:rPr>
              <w:t>byteobj</w:t>
            </w:r>
            <w:proofErr w:type="spellEnd"/>
            <w:r w:rsidRPr="00CB5673">
              <w:rPr>
                <w:rStyle w:val="HTMLCode"/>
                <w:rFonts w:asciiTheme="majorHAnsi" w:eastAsiaTheme="majorEastAsia" w:hAnsiTheme="majorHAnsi" w:cstheme="majorHAnsi"/>
              </w:rPr>
              <w:t xml:space="preserve"> = new</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Byte(a);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w:t>
            </w:r>
            <w:proofErr w:type="spellStart"/>
            <w:r w:rsidRPr="00CB5673">
              <w:rPr>
                <w:rStyle w:val="HTMLCode"/>
                <w:rFonts w:asciiTheme="majorHAnsi" w:eastAsiaTheme="majorEastAsia" w:hAnsiTheme="majorHAnsi" w:cstheme="majorHAnsi"/>
              </w:rPr>
              <w:t>int</w:t>
            </w:r>
            <w:proofErr w:type="spellEnd"/>
            <w:r w:rsidRPr="00CB5673">
              <w:rPr>
                <w:rStyle w:val="HTMLCode"/>
                <w:rFonts w:asciiTheme="majorHAnsi" w:eastAsiaTheme="majorEastAsia" w:hAnsiTheme="majorHAnsi" w:cstheme="majorHAnsi"/>
              </w:rPr>
              <w:t xml:space="preserve"> data type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int</w:t>
            </w:r>
            <w:proofErr w:type="spellEnd"/>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b = 10;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//wrapping around Integer object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Integer </w:t>
            </w:r>
            <w:proofErr w:type="spellStart"/>
            <w:r w:rsidRPr="00CB5673">
              <w:rPr>
                <w:rStyle w:val="HTMLCode"/>
                <w:rFonts w:asciiTheme="majorHAnsi" w:eastAsiaTheme="majorEastAsia" w:hAnsiTheme="majorHAnsi" w:cstheme="majorHAnsi"/>
              </w:rPr>
              <w:t>intobj</w:t>
            </w:r>
            <w:proofErr w:type="spellEnd"/>
            <w:r w:rsidRPr="00CB5673">
              <w:rPr>
                <w:rStyle w:val="HTMLCode"/>
                <w:rFonts w:asciiTheme="majorHAnsi" w:eastAsiaTheme="majorEastAsia" w:hAnsiTheme="majorHAnsi" w:cstheme="majorHAnsi"/>
              </w:rPr>
              <w:t xml:space="preserve"> = new</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Integer(b);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float data type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float</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c = 18.6f;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wrapping around Float object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Float </w:t>
            </w:r>
            <w:proofErr w:type="spellStart"/>
            <w:r w:rsidRPr="00CB5673">
              <w:rPr>
                <w:rStyle w:val="HTMLCode"/>
                <w:rFonts w:asciiTheme="majorHAnsi" w:eastAsiaTheme="majorEastAsia" w:hAnsiTheme="majorHAnsi" w:cstheme="majorHAnsi"/>
              </w:rPr>
              <w:t>floatobj</w:t>
            </w:r>
            <w:proofErr w:type="spellEnd"/>
            <w:r w:rsidRPr="00CB5673">
              <w:rPr>
                <w:rStyle w:val="HTMLCode"/>
                <w:rFonts w:asciiTheme="majorHAnsi" w:eastAsiaTheme="majorEastAsia" w:hAnsiTheme="majorHAnsi" w:cstheme="majorHAnsi"/>
              </w:rPr>
              <w:t xml:space="preserve"> = new</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Float(c);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double data type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double</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d = 250.5;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Wrapping around Double object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Double </w:t>
            </w:r>
            <w:proofErr w:type="spellStart"/>
            <w:r w:rsidRPr="00CB5673">
              <w:rPr>
                <w:rStyle w:val="HTMLCode"/>
                <w:rFonts w:asciiTheme="majorHAnsi" w:eastAsiaTheme="majorEastAsia" w:hAnsiTheme="majorHAnsi" w:cstheme="majorHAnsi"/>
              </w:rPr>
              <w:t>doubleobj</w:t>
            </w:r>
            <w:proofErr w:type="spellEnd"/>
            <w:r w:rsidRPr="00CB5673">
              <w:rPr>
                <w:rStyle w:val="HTMLCode"/>
                <w:rFonts w:asciiTheme="majorHAnsi" w:eastAsiaTheme="majorEastAsia" w:hAnsiTheme="majorHAnsi" w:cstheme="majorHAnsi"/>
              </w:rPr>
              <w:t xml:space="preserve"> = new</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Double(d);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char data type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char</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e='a';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wrapping around Character object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Character </w:t>
            </w:r>
            <w:proofErr w:type="spellStart"/>
            <w:r w:rsidRPr="00CB5673">
              <w:rPr>
                <w:rStyle w:val="HTMLCode"/>
                <w:rFonts w:asciiTheme="majorHAnsi" w:eastAsiaTheme="majorEastAsia" w:hAnsiTheme="majorHAnsi" w:cstheme="majorHAnsi"/>
              </w:rPr>
              <w:t>charobj</w:t>
            </w:r>
            <w:proofErr w:type="spellEnd"/>
            <w:r w:rsidRPr="00CB5673">
              <w:rPr>
                <w:rStyle w:val="HTMLCode"/>
                <w:rFonts w:asciiTheme="majorHAnsi" w:eastAsiaTheme="majorEastAsia" w:hAnsiTheme="majorHAnsi" w:cstheme="majorHAnsi"/>
              </w:rPr>
              <w:t xml:space="preserve">=e;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lastRenderedPageBreak/>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printing the values from objects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 xml:space="preserve">("Values of Wrapper objects (printing as objects)");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 xml:space="preserve">("Byte object </w:t>
            </w:r>
            <w:proofErr w:type="spellStart"/>
            <w:r w:rsidRPr="00CB5673">
              <w:rPr>
                <w:rStyle w:val="HTMLCode"/>
                <w:rFonts w:asciiTheme="majorHAnsi" w:eastAsiaTheme="majorEastAsia" w:hAnsiTheme="majorHAnsi" w:cstheme="majorHAnsi"/>
              </w:rPr>
              <w:t>byteobj</w:t>
            </w:r>
            <w:proofErr w:type="spellEnd"/>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 </w:t>
            </w:r>
            <w:proofErr w:type="spellStart"/>
            <w:r w:rsidRPr="00CB5673">
              <w:rPr>
                <w:rStyle w:val="HTMLCode"/>
                <w:rFonts w:asciiTheme="majorHAnsi" w:eastAsiaTheme="majorEastAsia" w:hAnsiTheme="majorHAnsi" w:cstheme="majorHAnsi"/>
              </w:rPr>
              <w:t>byteobj</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 xml:space="preserve">("Integer object </w:t>
            </w:r>
            <w:proofErr w:type="spellStart"/>
            <w:r w:rsidRPr="00CB5673">
              <w:rPr>
                <w:rStyle w:val="HTMLCode"/>
                <w:rFonts w:asciiTheme="majorHAnsi" w:eastAsiaTheme="majorEastAsia" w:hAnsiTheme="majorHAnsi" w:cstheme="majorHAnsi"/>
              </w:rPr>
              <w:t>intobj</w:t>
            </w:r>
            <w:proofErr w:type="spellEnd"/>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 </w:t>
            </w:r>
            <w:proofErr w:type="spellStart"/>
            <w:r w:rsidRPr="00CB5673">
              <w:rPr>
                <w:rStyle w:val="HTMLCode"/>
                <w:rFonts w:asciiTheme="majorHAnsi" w:eastAsiaTheme="majorEastAsia" w:hAnsiTheme="majorHAnsi" w:cstheme="majorHAnsi"/>
              </w:rPr>
              <w:t>intobj</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 xml:space="preserve">("Float object </w:t>
            </w:r>
            <w:proofErr w:type="spellStart"/>
            <w:r w:rsidRPr="00CB5673">
              <w:rPr>
                <w:rStyle w:val="HTMLCode"/>
                <w:rFonts w:asciiTheme="majorHAnsi" w:eastAsiaTheme="majorEastAsia" w:hAnsiTheme="majorHAnsi" w:cstheme="majorHAnsi"/>
              </w:rPr>
              <w:t>floatobj</w:t>
            </w:r>
            <w:proofErr w:type="spellEnd"/>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 </w:t>
            </w:r>
            <w:proofErr w:type="spellStart"/>
            <w:r w:rsidRPr="00CB5673">
              <w:rPr>
                <w:rStyle w:val="HTMLCode"/>
                <w:rFonts w:asciiTheme="majorHAnsi" w:eastAsiaTheme="majorEastAsia" w:hAnsiTheme="majorHAnsi" w:cstheme="majorHAnsi"/>
              </w:rPr>
              <w:t>floatobj</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 xml:space="preserve">("Double object </w:t>
            </w:r>
            <w:proofErr w:type="spellStart"/>
            <w:r w:rsidRPr="00CB5673">
              <w:rPr>
                <w:rStyle w:val="HTMLCode"/>
                <w:rFonts w:asciiTheme="majorHAnsi" w:eastAsiaTheme="majorEastAsia" w:hAnsiTheme="majorHAnsi" w:cstheme="majorHAnsi"/>
              </w:rPr>
              <w:t>doubleobj</w:t>
            </w:r>
            <w:proofErr w:type="spellEnd"/>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 </w:t>
            </w:r>
            <w:proofErr w:type="spellStart"/>
            <w:r w:rsidRPr="00CB5673">
              <w:rPr>
                <w:rStyle w:val="HTMLCode"/>
                <w:rFonts w:asciiTheme="majorHAnsi" w:eastAsiaTheme="majorEastAsia" w:hAnsiTheme="majorHAnsi" w:cstheme="majorHAnsi"/>
              </w:rPr>
              <w:t>doubleobj</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 xml:space="preserve">("Character object </w:t>
            </w:r>
            <w:proofErr w:type="spellStart"/>
            <w:r w:rsidRPr="00CB5673">
              <w:rPr>
                <w:rStyle w:val="HTMLCode"/>
                <w:rFonts w:asciiTheme="majorHAnsi" w:eastAsiaTheme="majorEastAsia" w:hAnsiTheme="majorHAnsi" w:cstheme="majorHAnsi"/>
              </w:rPr>
              <w:t>charobj</w:t>
            </w:r>
            <w:proofErr w:type="spellEnd"/>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 </w:t>
            </w:r>
            <w:proofErr w:type="spellStart"/>
            <w:r w:rsidRPr="00CB5673">
              <w:rPr>
                <w:rStyle w:val="HTMLCode"/>
                <w:rFonts w:asciiTheme="majorHAnsi" w:eastAsiaTheme="majorEastAsia" w:hAnsiTheme="majorHAnsi" w:cstheme="majorHAnsi"/>
              </w:rPr>
              <w:t>charobj</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objects to data types (retrieving data types from objects)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unwrapping objects to primitive data types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byte</w:t>
            </w:r>
            <w:r w:rsidRPr="00CB5673">
              <w:rPr>
                <w:rFonts w:asciiTheme="majorHAnsi" w:hAnsiTheme="majorHAnsi" w:cstheme="majorHAnsi"/>
                <w:sz w:val="20"/>
                <w:szCs w:val="20"/>
              </w:rPr>
              <w:t xml:space="preserve"> </w:t>
            </w:r>
            <w:proofErr w:type="spellStart"/>
            <w:r w:rsidRPr="00CB5673">
              <w:rPr>
                <w:rStyle w:val="HTMLCode"/>
                <w:rFonts w:asciiTheme="majorHAnsi" w:eastAsiaTheme="majorEastAsia" w:hAnsiTheme="majorHAnsi" w:cstheme="majorHAnsi"/>
              </w:rPr>
              <w:t>bv</w:t>
            </w:r>
            <w:proofErr w:type="spellEnd"/>
            <w:r w:rsidRPr="00CB5673">
              <w:rPr>
                <w:rStyle w:val="HTMLCode"/>
                <w:rFonts w:asciiTheme="majorHAnsi" w:eastAsiaTheme="majorEastAsia" w:hAnsiTheme="majorHAnsi" w:cstheme="majorHAnsi"/>
              </w:rPr>
              <w:t xml:space="preserve"> = </w:t>
            </w:r>
            <w:proofErr w:type="spellStart"/>
            <w:r w:rsidRPr="00CB5673">
              <w:rPr>
                <w:rStyle w:val="HTMLCode"/>
                <w:rFonts w:asciiTheme="majorHAnsi" w:eastAsiaTheme="majorEastAsia" w:hAnsiTheme="majorHAnsi" w:cstheme="majorHAnsi"/>
              </w:rPr>
              <w:t>byteobj</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int</w:t>
            </w:r>
            <w:proofErr w:type="spellEnd"/>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iv = </w:t>
            </w:r>
            <w:proofErr w:type="spellStart"/>
            <w:r w:rsidRPr="00CB5673">
              <w:rPr>
                <w:rStyle w:val="HTMLCode"/>
                <w:rFonts w:asciiTheme="majorHAnsi" w:eastAsiaTheme="majorEastAsia" w:hAnsiTheme="majorHAnsi" w:cstheme="majorHAnsi"/>
              </w:rPr>
              <w:t>intobj</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float</w:t>
            </w:r>
            <w:r w:rsidRPr="00CB5673">
              <w:rPr>
                <w:rFonts w:asciiTheme="majorHAnsi" w:hAnsiTheme="majorHAnsi" w:cstheme="majorHAnsi"/>
                <w:sz w:val="20"/>
                <w:szCs w:val="20"/>
              </w:rPr>
              <w:t xml:space="preserve"> </w:t>
            </w:r>
            <w:proofErr w:type="spellStart"/>
            <w:r w:rsidRPr="00CB5673">
              <w:rPr>
                <w:rStyle w:val="HTMLCode"/>
                <w:rFonts w:asciiTheme="majorHAnsi" w:eastAsiaTheme="majorEastAsia" w:hAnsiTheme="majorHAnsi" w:cstheme="majorHAnsi"/>
              </w:rPr>
              <w:t>fv</w:t>
            </w:r>
            <w:proofErr w:type="spellEnd"/>
            <w:r w:rsidRPr="00CB5673">
              <w:rPr>
                <w:rStyle w:val="HTMLCode"/>
                <w:rFonts w:asciiTheme="majorHAnsi" w:eastAsiaTheme="majorEastAsia" w:hAnsiTheme="majorHAnsi" w:cstheme="majorHAnsi"/>
              </w:rPr>
              <w:t xml:space="preserve"> = </w:t>
            </w:r>
            <w:proofErr w:type="spellStart"/>
            <w:r w:rsidRPr="00CB5673">
              <w:rPr>
                <w:rStyle w:val="HTMLCode"/>
                <w:rFonts w:asciiTheme="majorHAnsi" w:eastAsiaTheme="majorEastAsia" w:hAnsiTheme="majorHAnsi" w:cstheme="majorHAnsi"/>
              </w:rPr>
              <w:t>floatobj</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double</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dv = </w:t>
            </w:r>
            <w:proofErr w:type="spellStart"/>
            <w:r w:rsidRPr="00CB5673">
              <w:rPr>
                <w:rStyle w:val="HTMLCode"/>
                <w:rFonts w:asciiTheme="majorHAnsi" w:eastAsiaTheme="majorEastAsia" w:hAnsiTheme="majorHAnsi" w:cstheme="majorHAnsi"/>
              </w:rPr>
              <w:t>doubleobj</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char</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cv = </w:t>
            </w:r>
            <w:proofErr w:type="spellStart"/>
            <w:r w:rsidRPr="00CB5673">
              <w:rPr>
                <w:rStyle w:val="HTMLCode"/>
                <w:rFonts w:asciiTheme="majorHAnsi" w:eastAsiaTheme="majorEastAsia" w:hAnsiTheme="majorHAnsi" w:cstheme="majorHAnsi"/>
              </w:rPr>
              <w:t>charobj</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printing the values from data types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 xml:space="preserve">("Unwrapped values (printing as data types)");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 xml:space="preserve">("byte value, </w:t>
            </w:r>
            <w:proofErr w:type="spellStart"/>
            <w:r w:rsidRPr="00CB5673">
              <w:rPr>
                <w:rStyle w:val="HTMLCode"/>
                <w:rFonts w:asciiTheme="majorHAnsi" w:eastAsiaTheme="majorEastAsia" w:hAnsiTheme="majorHAnsi" w:cstheme="majorHAnsi"/>
              </w:rPr>
              <w:t>bv</w:t>
            </w:r>
            <w:proofErr w:type="spellEnd"/>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 </w:t>
            </w:r>
            <w:proofErr w:type="spellStart"/>
            <w:r w:rsidRPr="00CB5673">
              <w:rPr>
                <w:rStyle w:val="HTMLCode"/>
                <w:rFonts w:asciiTheme="majorHAnsi" w:eastAsiaTheme="majorEastAsia" w:hAnsiTheme="majorHAnsi" w:cstheme="majorHAnsi"/>
              </w:rPr>
              <w:t>bv</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w:t>
            </w:r>
            <w:proofErr w:type="spellStart"/>
            <w:r w:rsidRPr="00CB5673">
              <w:rPr>
                <w:rStyle w:val="HTMLCode"/>
                <w:rFonts w:asciiTheme="majorHAnsi" w:eastAsiaTheme="majorEastAsia" w:hAnsiTheme="majorHAnsi" w:cstheme="majorHAnsi"/>
              </w:rPr>
              <w:t>int</w:t>
            </w:r>
            <w:proofErr w:type="spellEnd"/>
            <w:r w:rsidRPr="00CB5673">
              <w:rPr>
                <w:rStyle w:val="HTMLCode"/>
                <w:rFonts w:asciiTheme="majorHAnsi" w:eastAsiaTheme="majorEastAsia" w:hAnsiTheme="majorHAnsi" w:cstheme="majorHAnsi"/>
              </w:rPr>
              <w:t xml:space="preserve"> value, iv: "</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 iv);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 xml:space="preserve">("float value, </w:t>
            </w:r>
            <w:proofErr w:type="spellStart"/>
            <w:r w:rsidRPr="00CB5673">
              <w:rPr>
                <w:rStyle w:val="HTMLCode"/>
                <w:rFonts w:asciiTheme="majorHAnsi" w:eastAsiaTheme="majorEastAsia" w:hAnsiTheme="majorHAnsi" w:cstheme="majorHAnsi"/>
              </w:rPr>
              <w:t>fv</w:t>
            </w:r>
            <w:proofErr w:type="spellEnd"/>
            <w:r w:rsidRPr="00CB5673">
              <w:rPr>
                <w:rStyle w:val="HTMLCode"/>
                <w:rFonts w:asciiTheme="majorHAnsi" w:eastAsiaTheme="majorEastAsia" w:hAnsiTheme="majorHAnsi" w:cstheme="majorHAnsi"/>
              </w:rPr>
              <w:t>: "</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 </w:t>
            </w:r>
            <w:proofErr w:type="spellStart"/>
            <w:r w:rsidRPr="00CB5673">
              <w:rPr>
                <w:rStyle w:val="HTMLCode"/>
                <w:rFonts w:asciiTheme="majorHAnsi" w:eastAsiaTheme="majorEastAsia" w:hAnsiTheme="majorHAnsi" w:cstheme="majorHAnsi"/>
              </w:rPr>
              <w:t>fv</w:t>
            </w:r>
            <w:proofErr w:type="spellEnd"/>
            <w:r w:rsidRPr="00CB5673">
              <w:rPr>
                <w:rStyle w:val="HTMLCode"/>
                <w:rFonts w:asciiTheme="majorHAnsi" w:eastAsiaTheme="majorEastAsia" w:hAnsiTheme="majorHAnsi" w:cstheme="majorHAnsi"/>
              </w:rPr>
              <w:t xml:space="preserve">);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("double value, dv: "</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 dv);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w:t>
            </w:r>
            <w:proofErr w:type="spellStart"/>
            <w:r w:rsidRPr="00CB5673">
              <w:rPr>
                <w:rStyle w:val="HTMLCode"/>
                <w:rFonts w:asciiTheme="majorHAnsi" w:eastAsiaTheme="majorEastAsia" w:hAnsiTheme="majorHAnsi" w:cstheme="majorHAnsi"/>
              </w:rPr>
              <w:t>System.out.println</w:t>
            </w:r>
            <w:proofErr w:type="spellEnd"/>
            <w:r w:rsidRPr="00CB5673">
              <w:rPr>
                <w:rStyle w:val="HTMLCode"/>
                <w:rFonts w:asciiTheme="majorHAnsi" w:eastAsiaTheme="majorEastAsia" w:hAnsiTheme="majorHAnsi" w:cstheme="majorHAnsi"/>
              </w:rPr>
              <w:t>("char value, cv: "</w:t>
            </w:r>
            <w:r w:rsidRPr="00CB5673">
              <w:rPr>
                <w:rFonts w:asciiTheme="majorHAnsi" w:hAnsiTheme="majorHAnsi" w:cstheme="majorHAnsi"/>
                <w:sz w:val="20"/>
                <w:szCs w:val="20"/>
              </w:rPr>
              <w:t xml:space="preserve"> </w:t>
            </w:r>
            <w:r w:rsidRPr="00CB5673">
              <w:rPr>
                <w:rStyle w:val="HTMLCode"/>
                <w:rFonts w:asciiTheme="majorHAnsi" w:eastAsiaTheme="majorEastAsia" w:hAnsiTheme="majorHAnsi" w:cstheme="majorHAnsi"/>
              </w:rPr>
              <w:t xml:space="preserve">+ cv);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 </w:t>
            </w:r>
          </w:p>
          <w:p w:rsidR="003A73E9" w:rsidRPr="00CB5673" w:rsidRDefault="003A73E9" w:rsidP="003A73E9">
            <w:pPr>
              <w:rPr>
                <w:rFonts w:asciiTheme="majorHAnsi" w:hAnsiTheme="majorHAnsi" w:cstheme="majorHAnsi"/>
                <w:sz w:val="20"/>
                <w:szCs w:val="20"/>
              </w:rPr>
            </w:pPr>
            <w:r w:rsidRPr="00CB5673">
              <w:rPr>
                <w:rStyle w:val="HTMLCode"/>
                <w:rFonts w:asciiTheme="majorHAnsi" w:eastAsiaTheme="majorEastAsia" w:hAnsiTheme="majorHAnsi" w:cstheme="majorHAnsi"/>
              </w:rPr>
              <w:t xml:space="preserve">} </w:t>
            </w:r>
          </w:p>
        </w:tc>
      </w:tr>
    </w:tbl>
    <w:p w:rsidR="003A73E9" w:rsidRPr="00CB5673" w:rsidRDefault="003A73E9" w:rsidP="003A73E9">
      <w:pPr>
        <w:pStyle w:val="NormalWeb"/>
        <w:shd w:val="clear" w:color="auto" w:fill="FFFFFF"/>
        <w:spacing w:before="0" w:beforeAutospacing="0" w:after="150" w:afterAutospacing="0"/>
        <w:jc w:val="both"/>
        <w:textAlignment w:val="baseline"/>
        <w:rPr>
          <w:rFonts w:asciiTheme="majorHAnsi" w:hAnsiTheme="majorHAnsi" w:cstheme="majorHAnsi"/>
          <w:color w:val="000000"/>
          <w:sz w:val="20"/>
          <w:szCs w:val="20"/>
        </w:rPr>
      </w:pPr>
      <w:r w:rsidRPr="00CB5673">
        <w:rPr>
          <w:rFonts w:asciiTheme="majorHAnsi" w:hAnsiTheme="majorHAnsi" w:cstheme="majorHAnsi"/>
          <w:color w:val="000000"/>
          <w:sz w:val="20"/>
          <w:szCs w:val="20"/>
        </w:rPr>
        <w:lastRenderedPageBreak/>
        <w:t>Run on IDE</w:t>
      </w:r>
    </w:p>
    <w:p w:rsidR="003A73E9" w:rsidRPr="00CB5673" w:rsidRDefault="003A73E9" w:rsidP="003A73E9">
      <w:pPr>
        <w:pStyle w:val="NormalWeb"/>
        <w:shd w:val="clear" w:color="auto" w:fill="FFFFFF"/>
        <w:spacing w:before="0" w:beforeAutospacing="0" w:after="0" w:afterAutospacing="0"/>
        <w:jc w:val="both"/>
        <w:textAlignment w:val="baseline"/>
        <w:rPr>
          <w:rFonts w:asciiTheme="majorHAnsi" w:hAnsiTheme="majorHAnsi" w:cstheme="majorHAnsi"/>
          <w:color w:val="000000"/>
          <w:sz w:val="20"/>
          <w:szCs w:val="20"/>
        </w:rPr>
      </w:pPr>
      <w:r w:rsidRPr="00CB5673">
        <w:rPr>
          <w:rStyle w:val="Strong"/>
          <w:rFonts w:asciiTheme="majorHAnsi" w:hAnsiTheme="majorHAnsi" w:cstheme="majorHAnsi"/>
          <w:color w:val="000000"/>
          <w:sz w:val="20"/>
          <w:szCs w:val="20"/>
          <w:bdr w:val="none" w:sz="0" w:space="0" w:color="auto" w:frame="1"/>
        </w:rPr>
        <w:t>Output:</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Values of Wrapper objects (printing as objects)</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 xml:space="preserve">Byte object </w:t>
      </w:r>
      <w:proofErr w:type="spellStart"/>
      <w:r w:rsidRPr="00CB5673">
        <w:rPr>
          <w:rFonts w:asciiTheme="majorHAnsi" w:hAnsiTheme="majorHAnsi" w:cstheme="majorHAnsi"/>
          <w:color w:val="000000"/>
        </w:rPr>
        <w:t>byteobj</w:t>
      </w:r>
      <w:proofErr w:type="spellEnd"/>
      <w:r w:rsidRPr="00CB5673">
        <w:rPr>
          <w:rFonts w:asciiTheme="majorHAnsi" w:hAnsiTheme="majorHAnsi" w:cstheme="majorHAnsi"/>
          <w:color w:val="000000"/>
        </w:rPr>
        <w:t>:  1</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 xml:space="preserve">Integer object </w:t>
      </w:r>
      <w:proofErr w:type="spellStart"/>
      <w:r w:rsidRPr="00CB5673">
        <w:rPr>
          <w:rFonts w:asciiTheme="majorHAnsi" w:hAnsiTheme="majorHAnsi" w:cstheme="majorHAnsi"/>
          <w:color w:val="000000"/>
        </w:rPr>
        <w:t>intobj</w:t>
      </w:r>
      <w:proofErr w:type="spellEnd"/>
      <w:r w:rsidRPr="00CB5673">
        <w:rPr>
          <w:rFonts w:asciiTheme="majorHAnsi" w:hAnsiTheme="majorHAnsi" w:cstheme="majorHAnsi"/>
          <w:color w:val="000000"/>
        </w:rPr>
        <w:t>:  10</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lastRenderedPageBreak/>
        <w:t xml:space="preserve">Float object </w:t>
      </w:r>
      <w:proofErr w:type="spellStart"/>
      <w:r w:rsidRPr="00CB5673">
        <w:rPr>
          <w:rFonts w:asciiTheme="majorHAnsi" w:hAnsiTheme="majorHAnsi" w:cstheme="majorHAnsi"/>
          <w:color w:val="000000"/>
        </w:rPr>
        <w:t>floatobj</w:t>
      </w:r>
      <w:proofErr w:type="spellEnd"/>
      <w:r w:rsidRPr="00CB5673">
        <w:rPr>
          <w:rFonts w:asciiTheme="majorHAnsi" w:hAnsiTheme="majorHAnsi" w:cstheme="majorHAnsi"/>
          <w:color w:val="000000"/>
        </w:rPr>
        <w:t>:  18.6</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 xml:space="preserve">Double object </w:t>
      </w:r>
      <w:proofErr w:type="spellStart"/>
      <w:r w:rsidRPr="00CB5673">
        <w:rPr>
          <w:rFonts w:asciiTheme="majorHAnsi" w:hAnsiTheme="majorHAnsi" w:cstheme="majorHAnsi"/>
          <w:color w:val="000000"/>
        </w:rPr>
        <w:t>doubleobj</w:t>
      </w:r>
      <w:proofErr w:type="spellEnd"/>
      <w:r w:rsidRPr="00CB5673">
        <w:rPr>
          <w:rFonts w:asciiTheme="majorHAnsi" w:hAnsiTheme="majorHAnsi" w:cstheme="majorHAnsi"/>
          <w:color w:val="000000"/>
        </w:rPr>
        <w:t>:  250.5</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 xml:space="preserve">Character object </w:t>
      </w:r>
      <w:proofErr w:type="spellStart"/>
      <w:r w:rsidRPr="00CB5673">
        <w:rPr>
          <w:rFonts w:asciiTheme="majorHAnsi" w:hAnsiTheme="majorHAnsi" w:cstheme="majorHAnsi"/>
          <w:color w:val="000000"/>
        </w:rPr>
        <w:t>charobj</w:t>
      </w:r>
      <w:proofErr w:type="spellEnd"/>
      <w:r w:rsidRPr="00CB5673">
        <w:rPr>
          <w:rFonts w:asciiTheme="majorHAnsi" w:hAnsiTheme="majorHAnsi" w:cstheme="majorHAnsi"/>
          <w:color w:val="000000"/>
        </w:rPr>
        <w:t>: a</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Unwrapped values (printing as data types)</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 xml:space="preserve">byte value, </w:t>
      </w:r>
      <w:proofErr w:type="spellStart"/>
      <w:r w:rsidRPr="00CB5673">
        <w:rPr>
          <w:rFonts w:asciiTheme="majorHAnsi" w:hAnsiTheme="majorHAnsi" w:cstheme="majorHAnsi"/>
          <w:color w:val="000000"/>
        </w:rPr>
        <w:t>bv</w:t>
      </w:r>
      <w:proofErr w:type="spellEnd"/>
      <w:r w:rsidRPr="00CB5673">
        <w:rPr>
          <w:rFonts w:asciiTheme="majorHAnsi" w:hAnsiTheme="majorHAnsi" w:cstheme="majorHAnsi"/>
          <w:color w:val="000000"/>
        </w:rPr>
        <w:t>: 1</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proofErr w:type="spellStart"/>
      <w:r w:rsidRPr="00CB5673">
        <w:rPr>
          <w:rFonts w:asciiTheme="majorHAnsi" w:hAnsiTheme="majorHAnsi" w:cstheme="majorHAnsi"/>
          <w:color w:val="000000"/>
        </w:rPr>
        <w:t>int</w:t>
      </w:r>
      <w:proofErr w:type="spellEnd"/>
      <w:r w:rsidRPr="00CB5673">
        <w:rPr>
          <w:rFonts w:asciiTheme="majorHAnsi" w:hAnsiTheme="majorHAnsi" w:cstheme="majorHAnsi"/>
          <w:color w:val="000000"/>
        </w:rPr>
        <w:t xml:space="preserve"> value, iv: 10</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 xml:space="preserve">float value, </w:t>
      </w:r>
      <w:proofErr w:type="spellStart"/>
      <w:r w:rsidRPr="00CB5673">
        <w:rPr>
          <w:rFonts w:asciiTheme="majorHAnsi" w:hAnsiTheme="majorHAnsi" w:cstheme="majorHAnsi"/>
          <w:color w:val="000000"/>
        </w:rPr>
        <w:t>fv</w:t>
      </w:r>
      <w:proofErr w:type="spellEnd"/>
      <w:r w:rsidRPr="00CB5673">
        <w:rPr>
          <w:rFonts w:asciiTheme="majorHAnsi" w:hAnsiTheme="majorHAnsi" w:cstheme="majorHAnsi"/>
          <w:color w:val="000000"/>
        </w:rPr>
        <w:t>: 18.6</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double value, dv: 250.5</w:t>
      </w:r>
    </w:p>
    <w:p w:rsidR="003A73E9" w:rsidRPr="00CB5673" w:rsidRDefault="003A73E9" w:rsidP="003A73E9">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ajorHAnsi" w:hAnsiTheme="majorHAnsi" w:cstheme="majorHAnsi"/>
          <w:color w:val="000000"/>
        </w:rPr>
      </w:pPr>
      <w:r w:rsidRPr="00CB5673">
        <w:rPr>
          <w:rFonts w:asciiTheme="majorHAnsi" w:hAnsiTheme="majorHAnsi" w:cstheme="majorHAnsi"/>
          <w:color w:val="000000"/>
        </w:rPr>
        <w:t>char value, cv: a</w:t>
      </w:r>
    </w:p>
    <w:p w:rsidR="003A73E9" w:rsidRPr="00CB5673" w:rsidRDefault="00A8090E" w:rsidP="00F12B26">
      <w:pPr>
        <w:pStyle w:val="uiqtextpara"/>
        <w:spacing w:before="0" w:beforeAutospacing="0" w:after="240" w:afterAutospacing="0"/>
        <w:rPr>
          <w:rFonts w:asciiTheme="majorHAnsi" w:hAnsiTheme="majorHAnsi" w:cstheme="majorHAnsi"/>
          <w:b/>
          <w:color w:val="333333"/>
          <w:sz w:val="20"/>
          <w:szCs w:val="20"/>
        </w:rPr>
      </w:pPr>
      <w:r w:rsidRPr="00CB5673">
        <w:rPr>
          <w:rFonts w:asciiTheme="majorHAnsi" w:hAnsiTheme="majorHAnsi" w:cstheme="majorHAnsi"/>
          <w:b/>
          <w:color w:val="333333"/>
          <w:sz w:val="20"/>
          <w:szCs w:val="20"/>
        </w:rPr>
        <w:t>Mutable Class:-</w:t>
      </w:r>
    </w:p>
    <w:p w:rsidR="008C7CA1" w:rsidRPr="00CB5673" w:rsidRDefault="008C7CA1" w:rsidP="008C7CA1">
      <w:pPr>
        <w:shd w:val="clear" w:color="auto" w:fill="FFFFFF"/>
        <w:spacing w:after="100" w:afterAutospacing="1" w:line="240" w:lineRule="auto"/>
        <w:rPr>
          <w:rFonts w:asciiTheme="majorHAnsi" w:eastAsia="Times New Roman" w:hAnsiTheme="majorHAnsi" w:cstheme="majorHAnsi"/>
          <w:color w:val="212529"/>
          <w:sz w:val="20"/>
          <w:szCs w:val="20"/>
        </w:rPr>
      </w:pPr>
      <w:r w:rsidRPr="00CB5673">
        <w:rPr>
          <w:rFonts w:asciiTheme="majorHAnsi" w:eastAsia="Times New Roman" w:hAnsiTheme="majorHAnsi" w:cstheme="majorHAnsi"/>
          <w:color w:val="212529"/>
          <w:sz w:val="20"/>
          <w:szCs w:val="20"/>
        </w:rPr>
        <w:t>1. </w:t>
      </w:r>
      <w:r w:rsidRPr="00CB5673">
        <w:rPr>
          <w:rFonts w:asciiTheme="majorHAnsi" w:eastAsia="Times New Roman" w:hAnsiTheme="majorHAnsi" w:cstheme="majorHAnsi"/>
          <w:b/>
          <w:bCs/>
          <w:color w:val="212529"/>
          <w:sz w:val="20"/>
          <w:szCs w:val="20"/>
        </w:rPr>
        <w:t>Mutable object</w:t>
      </w:r>
      <w:r w:rsidRPr="00CB5673">
        <w:rPr>
          <w:rFonts w:asciiTheme="majorHAnsi" w:eastAsia="Times New Roman" w:hAnsiTheme="majorHAnsi" w:cstheme="majorHAnsi"/>
          <w:color w:val="212529"/>
          <w:sz w:val="20"/>
          <w:szCs w:val="20"/>
        </w:rPr>
        <w:t> – You can change the states and fields after the object is created. For examples: </w:t>
      </w:r>
      <w:proofErr w:type="spellStart"/>
      <w:r w:rsidRPr="00CB5673">
        <w:rPr>
          <w:rFonts w:asciiTheme="majorHAnsi" w:eastAsia="Times New Roman" w:hAnsiTheme="majorHAnsi" w:cstheme="majorHAnsi"/>
          <w:color w:val="E83E8C"/>
          <w:sz w:val="20"/>
          <w:szCs w:val="20"/>
        </w:rPr>
        <w:t>StringBuilder</w:t>
      </w:r>
      <w:proofErr w:type="spellEnd"/>
      <w:r w:rsidRPr="00CB5673">
        <w:rPr>
          <w:rFonts w:asciiTheme="majorHAnsi" w:eastAsia="Times New Roman" w:hAnsiTheme="majorHAnsi" w:cstheme="majorHAnsi"/>
          <w:color w:val="212529"/>
          <w:sz w:val="20"/>
          <w:szCs w:val="20"/>
        </w:rPr>
        <w:t>, </w:t>
      </w:r>
      <w:proofErr w:type="spellStart"/>
      <w:r w:rsidRPr="00CB5673">
        <w:rPr>
          <w:rFonts w:asciiTheme="majorHAnsi" w:eastAsia="Times New Roman" w:hAnsiTheme="majorHAnsi" w:cstheme="majorHAnsi"/>
          <w:color w:val="E83E8C"/>
          <w:sz w:val="20"/>
          <w:szCs w:val="20"/>
        </w:rPr>
        <w:t>java.util.Date</w:t>
      </w:r>
      <w:proofErr w:type="spellEnd"/>
      <w:r w:rsidRPr="00CB5673">
        <w:rPr>
          <w:rFonts w:asciiTheme="majorHAnsi" w:eastAsia="Times New Roman" w:hAnsiTheme="majorHAnsi" w:cstheme="majorHAnsi"/>
          <w:color w:val="212529"/>
          <w:sz w:val="20"/>
          <w:szCs w:val="20"/>
        </w:rPr>
        <w:t> and etc.</w:t>
      </w:r>
    </w:p>
    <w:p w:rsidR="008C7CA1" w:rsidRPr="00CB5673" w:rsidRDefault="008C7CA1" w:rsidP="008C7CA1">
      <w:pPr>
        <w:shd w:val="clear" w:color="auto" w:fill="FFFFFF"/>
        <w:spacing w:after="100" w:afterAutospacing="1" w:line="240" w:lineRule="auto"/>
        <w:rPr>
          <w:rFonts w:asciiTheme="majorHAnsi" w:eastAsia="Times New Roman" w:hAnsiTheme="majorHAnsi" w:cstheme="majorHAnsi"/>
          <w:color w:val="212529"/>
          <w:sz w:val="20"/>
          <w:szCs w:val="20"/>
        </w:rPr>
      </w:pPr>
      <w:r w:rsidRPr="00CB5673">
        <w:rPr>
          <w:rFonts w:asciiTheme="majorHAnsi" w:eastAsia="Times New Roman" w:hAnsiTheme="majorHAnsi" w:cstheme="majorHAnsi"/>
          <w:color w:val="212529"/>
          <w:sz w:val="20"/>
          <w:szCs w:val="20"/>
        </w:rPr>
        <w:t>2. </w:t>
      </w:r>
      <w:r w:rsidRPr="00CB5673">
        <w:rPr>
          <w:rFonts w:asciiTheme="majorHAnsi" w:eastAsia="Times New Roman" w:hAnsiTheme="majorHAnsi" w:cstheme="majorHAnsi"/>
          <w:b/>
          <w:bCs/>
          <w:color w:val="212529"/>
          <w:sz w:val="20"/>
          <w:szCs w:val="20"/>
        </w:rPr>
        <w:t>Immutable object</w:t>
      </w:r>
      <w:r w:rsidRPr="00CB5673">
        <w:rPr>
          <w:rFonts w:asciiTheme="majorHAnsi" w:eastAsia="Times New Roman" w:hAnsiTheme="majorHAnsi" w:cstheme="majorHAnsi"/>
          <w:color w:val="212529"/>
          <w:sz w:val="20"/>
          <w:szCs w:val="20"/>
        </w:rPr>
        <w:t> – You cannot change anything after the object is created. For examples: </w:t>
      </w:r>
      <w:r w:rsidRPr="00CB5673">
        <w:rPr>
          <w:rFonts w:asciiTheme="majorHAnsi" w:eastAsia="Times New Roman" w:hAnsiTheme="majorHAnsi" w:cstheme="majorHAnsi"/>
          <w:color w:val="E83E8C"/>
          <w:sz w:val="20"/>
          <w:szCs w:val="20"/>
        </w:rPr>
        <w:t>String</w:t>
      </w:r>
      <w:r w:rsidRPr="00CB5673">
        <w:rPr>
          <w:rFonts w:asciiTheme="majorHAnsi" w:eastAsia="Times New Roman" w:hAnsiTheme="majorHAnsi" w:cstheme="majorHAnsi"/>
          <w:color w:val="212529"/>
          <w:sz w:val="20"/>
          <w:szCs w:val="20"/>
        </w:rPr>
        <w:t>, boxed primitive objects like </w:t>
      </w:r>
      <w:r w:rsidRPr="00CB5673">
        <w:rPr>
          <w:rFonts w:asciiTheme="majorHAnsi" w:eastAsia="Times New Roman" w:hAnsiTheme="majorHAnsi" w:cstheme="majorHAnsi"/>
          <w:color w:val="E83E8C"/>
          <w:sz w:val="20"/>
          <w:szCs w:val="20"/>
        </w:rPr>
        <w:t>Integer</w:t>
      </w:r>
      <w:r w:rsidRPr="00CB5673">
        <w:rPr>
          <w:rFonts w:asciiTheme="majorHAnsi" w:eastAsia="Times New Roman" w:hAnsiTheme="majorHAnsi" w:cstheme="majorHAnsi"/>
          <w:color w:val="212529"/>
          <w:sz w:val="20"/>
          <w:szCs w:val="20"/>
        </w:rPr>
        <w:t>, </w:t>
      </w:r>
      <w:r w:rsidRPr="00CB5673">
        <w:rPr>
          <w:rFonts w:asciiTheme="majorHAnsi" w:eastAsia="Times New Roman" w:hAnsiTheme="majorHAnsi" w:cstheme="majorHAnsi"/>
          <w:color w:val="E83E8C"/>
          <w:sz w:val="20"/>
          <w:szCs w:val="20"/>
        </w:rPr>
        <w:t>Long</w:t>
      </w:r>
      <w:r w:rsidRPr="00CB5673">
        <w:rPr>
          <w:rFonts w:asciiTheme="majorHAnsi" w:eastAsia="Times New Roman" w:hAnsiTheme="majorHAnsi" w:cstheme="majorHAnsi"/>
          <w:color w:val="212529"/>
          <w:sz w:val="20"/>
          <w:szCs w:val="20"/>
        </w:rPr>
        <w:t> and etc.</w:t>
      </w:r>
    </w:p>
    <w:p w:rsidR="00120C28" w:rsidRPr="00CB5673" w:rsidRDefault="00120C28" w:rsidP="00120C28">
      <w:pPr>
        <w:shd w:val="clear" w:color="auto" w:fill="FFFFFF"/>
        <w:spacing w:after="390" w:line="240" w:lineRule="auto"/>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To create immutable class in java, you have to do following steps.</w:t>
      </w:r>
    </w:p>
    <w:p w:rsidR="00120C28" w:rsidRPr="00CB5673" w:rsidRDefault="00120C28" w:rsidP="00120C28">
      <w:pPr>
        <w:numPr>
          <w:ilvl w:val="0"/>
          <w:numId w:val="6"/>
        </w:numPr>
        <w:shd w:val="clear" w:color="auto" w:fill="FFFFFF"/>
        <w:spacing w:before="100" w:beforeAutospacing="1" w:after="100" w:afterAutospacing="1" w:line="240" w:lineRule="auto"/>
        <w:ind w:left="6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Declare the class as final so it can’t be extended.</w:t>
      </w:r>
    </w:p>
    <w:p w:rsidR="00120C28" w:rsidRPr="00CB5673" w:rsidRDefault="00120C28" w:rsidP="00120C28">
      <w:pPr>
        <w:numPr>
          <w:ilvl w:val="0"/>
          <w:numId w:val="6"/>
        </w:numPr>
        <w:shd w:val="clear" w:color="auto" w:fill="FFFFFF"/>
        <w:spacing w:before="100" w:beforeAutospacing="1" w:after="100" w:afterAutospacing="1" w:line="240" w:lineRule="auto"/>
        <w:ind w:left="6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Make all fields private so that direct access is not allowed.</w:t>
      </w:r>
    </w:p>
    <w:p w:rsidR="00120C28" w:rsidRPr="00CB5673" w:rsidRDefault="00120C28" w:rsidP="00120C28">
      <w:pPr>
        <w:numPr>
          <w:ilvl w:val="0"/>
          <w:numId w:val="6"/>
        </w:numPr>
        <w:shd w:val="clear" w:color="auto" w:fill="FFFFFF"/>
        <w:spacing w:before="100" w:beforeAutospacing="1" w:after="100" w:afterAutospacing="1" w:line="240" w:lineRule="auto"/>
        <w:ind w:left="6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Don’t provide setter methods for variables</w:t>
      </w:r>
    </w:p>
    <w:p w:rsidR="00120C28" w:rsidRPr="00CB5673" w:rsidRDefault="00120C28" w:rsidP="00120C28">
      <w:pPr>
        <w:numPr>
          <w:ilvl w:val="0"/>
          <w:numId w:val="6"/>
        </w:numPr>
        <w:shd w:val="clear" w:color="auto" w:fill="FFFFFF"/>
        <w:spacing w:before="100" w:beforeAutospacing="1" w:after="100" w:afterAutospacing="1" w:line="240" w:lineRule="auto"/>
        <w:ind w:left="6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Make all </w:t>
      </w:r>
      <w:r w:rsidRPr="00CB5673">
        <w:rPr>
          <w:rFonts w:asciiTheme="majorHAnsi" w:eastAsia="Times New Roman" w:hAnsiTheme="majorHAnsi" w:cstheme="majorHAnsi"/>
          <w:b/>
          <w:bCs/>
          <w:color w:val="000000"/>
          <w:sz w:val="20"/>
          <w:szCs w:val="20"/>
        </w:rPr>
        <w:t>mutable fields final</w:t>
      </w:r>
      <w:r w:rsidRPr="00CB5673">
        <w:rPr>
          <w:rFonts w:asciiTheme="majorHAnsi" w:eastAsia="Times New Roman" w:hAnsiTheme="majorHAnsi" w:cstheme="majorHAnsi"/>
          <w:color w:val="000000"/>
          <w:sz w:val="20"/>
          <w:szCs w:val="20"/>
        </w:rPr>
        <w:t> so that it’s value can be assigned only once.</w:t>
      </w:r>
    </w:p>
    <w:p w:rsidR="00120C28" w:rsidRPr="00CB5673" w:rsidRDefault="00120C28" w:rsidP="00120C28">
      <w:pPr>
        <w:numPr>
          <w:ilvl w:val="0"/>
          <w:numId w:val="6"/>
        </w:numPr>
        <w:shd w:val="clear" w:color="auto" w:fill="FFFFFF"/>
        <w:spacing w:before="100" w:beforeAutospacing="1" w:after="100" w:afterAutospacing="1" w:line="240" w:lineRule="auto"/>
        <w:ind w:left="6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Initialize all the fields via a constructor performing deep copy.</w:t>
      </w:r>
    </w:p>
    <w:p w:rsidR="00120C28" w:rsidRPr="00CB5673" w:rsidRDefault="00120C28" w:rsidP="00120C28">
      <w:pPr>
        <w:numPr>
          <w:ilvl w:val="0"/>
          <w:numId w:val="6"/>
        </w:numPr>
        <w:shd w:val="clear" w:color="auto" w:fill="FFFFFF"/>
        <w:spacing w:before="100" w:beforeAutospacing="1" w:after="100" w:afterAutospacing="1" w:line="240" w:lineRule="auto"/>
        <w:ind w:left="600"/>
        <w:rPr>
          <w:rFonts w:asciiTheme="majorHAnsi" w:eastAsia="Times New Roman" w:hAnsiTheme="majorHAnsi" w:cstheme="majorHAnsi"/>
          <w:color w:val="000000"/>
          <w:sz w:val="20"/>
          <w:szCs w:val="20"/>
        </w:rPr>
      </w:pPr>
      <w:r w:rsidRPr="00CB5673">
        <w:rPr>
          <w:rFonts w:asciiTheme="majorHAnsi" w:eastAsia="Times New Roman" w:hAnsiTheme="majorHAnsi" w:cstheme="majorHAnsi"/>
          <w:color w:val="000000"/>
          <w:sz w:val="20"/>
          <w:szCs w:val="20"/>
        </w:rPr>
        <w:t>Perform cloning of objects in the getter methods to return a copy rather than returning the actual object reference</w:t>
      </w:r>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Abstract class in real world:</w:t>
      </w:r>
    </w:p>
    <w:p w:rsidR="004C5B48" w:rsidRPr="00CB5673" w:rsidRDefault="004C5B48" w:rsidP="004C5B48">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 xml:space="preserve">Let us take an example of graphic objects. Different graphic objects are there such as circle, rectangle, triangle etc. They all have state defined by their positions, </w:t>
      </w:r>
      <w:proofErr w:type="spellStart"/>
      <w:r w:rsidRPr="00CB5673">
        <w:rPr>
          <w:rFonts w:asciiTheme="majorHAnsi" w:hAnsiTheme="majorHAnsi" w:cstheme="majorHAnsi"/>
          <w:color w:val="222222"/>
          <w:sz w:val="20"/>
          <w:szCs w:val="20"/>
        </w:rPr>
        <w:t>colour</w:t>
      </w:r>
      <w:proofErr w:type="spellEnd"/>
      <w:r w:rsidRPr="00CB5673">
        <w:rPr>
          <w:rFonts w:asciiTheme="majorHAnsi" w:hAnsiTheme="majorHAnsi" w:cstheme="majorHAnsi"/>
          <w:color w:val="222222"/>
          <w:sz w:val="20"/>
          <w:szCs w:val="20"/>
        </w:rPr>
        <w:t xml:space="preserve"> etc. and </w:t>
      </w:r>
      <w:proofErr w:type="spellStart"/>
      <w:r w:rsidRPr="00CB5673">
        <w:rPr>
          <w:rFonts w:asciiTheme="majorHAnsi" w:hAnsiTheme="majorHAnsi" w:cstheme="majorHAnsi"/>
          <w:color w:val="222222"/>
          <w:sz w:val="20"/>
          <w:szCs w:val="20"/>
        </w:rPr>
        <w:t>behaviour</w:t>
      </w:r>
      <w:proofErr w:type="spellEnd"/>
      <w:r w:rsidRPr="00CB5673">
        <w:rPr>
          <w:rFonts w:asciiTheme="majorHAnsi" w:hAnsiTheme="majorHAnsi" w:cstheme="majorHAnsi"/>
          <w:color w:val="222222"/>
          <w:sz w:val="20"/>
          <w:szCs w:val="20"/>
        </w:rPr>
        <w:t xml:space="preserve"> defined by draw, resize, calculate size etc. As all these object types has common things but with different implementations. We can take advantage of common things with different implementations and put these common things in an abstract class (say </w:t>
      </w:r>
      <w:proofErr w:type="spellStart"/>
      <w:r w:rsidRPr="00CB5673">
        <w:rPr>
          <w:rFonts w:asciiTheme="majorHAnsi" w:hAnsiTheme="majorHAnsi" w:cstheme="majorHAnsi"/>
          <w:color w:val="222222"/>
          <w:sz w:val="20"/>
          <w:szCs w:val="20"/>
        </w:rPr>
        <w:t>GraphicObjects</w:t>
      </w:r>
      <w:proofErr w:type="spellEnd"/>
      <w:r w:rsidRPr="00CB5673">
        <w:rPr>
          <w:rFonts w:asciiTheme="majorHAnsi" w:hAnsiTheme="majorHAnsi" w:cstheme="majorHAnsi"/>
          <w:color w:val="222222"/>
          <w:sz w:val="20"/>
          <w:szCs w:val="20"/>
        </w:rPr>
        <w:t>) then extends this class in subclasses to provide specific implementations.</w:t>
      </w:r>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Abstract class in java:</w:t>
      </w:r>
    </w:p>
    <w:p w:rsidR="004C5B48" w:rsidRPr="00CB5673" w:rsidRDefault="004C5B48" w:rsidP="004C5B48">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Abstract class is a way of implementing 0 to 100% abstraction. A class declared with abstract keyword is known as an abstract class. An abstract class may or may not contain abstract method. Abstract classes cannot be instantiated.</w:t>
      </w:r>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Syntax:</w:t>
      </w:r>
    </w:p>
    <w:tbl>
      <w:tblPr>
        <w:tblW w:w="13068" w:type="dxa"/>
        <w:shd w:val="clear" w:color="auto" w:fill="FFFFFF"/>
        <w:tblCellMar>
          <w:left w:w="0" w:type="dxa"/>
          <w:right w:w="0" w:type="dxa"/>
        </w:tblCellMar>
        <w:tblLook w:val="04A0" w:firstRow="1" w:lastRow="0" w:firstColumn="1" w:lastColumn="0" w:noHBand="0" w:noVBand="1"/>
      </w:tblPr>
      <w:tblGrid>
        <w:gridCol w:w="13068"/>
      </w:tblGrid>
      <w:tr w:rsidR="004C5B48" w:rsidRPr="00CB5673" w:rsidTr="004C5B48">
        <w:tc>
          <w:tcPr>
            <w:tcW w:w="8610" w:type="dxa"/>
            <w:tcBorders>
              <w:top w:val="single" w:sz="24" w:space="0" w:color="auto"/>
              <w:left w:val="single" w:sz="24" w:space="0" w:color="auto"/>
              <w:bottom w:val="single" w:sz="24" w:space="0" w:color="auto"/>
              <w:right w:val="single" w:sz="24" w:space="0" w:color="auto"/>
            </w:tcBorders>
            <w:shd w:val="clear" w:color="auto" w:fill="FFFFFF"/>
            <w:tcMar>
              <w:top w:w="60" w:type="dxa"/>
              <w:left w:w="75" w:type="dxa"/>
              <w:bottom w:w="60" w:type="dxa"/>
              <w:right w:w="150" w:type="dxa"/>
            </w:tcMar>
            <w:vAlign w:val="bottom"/>
            <w:hideMark/>
          </w:tcPr>
          <w:p w:rsidR="004C5B48" w:rsidRPr="00CB5673" w:rsidRDefault="004C5B48">
            <w:pPr>
              <w:rPr>
                <w:rFonts w:asciiTheme="majorHAnsi" w:hAnsiTheme="majorHAnsi" w:cstheme="majorHAnsi"/>
                <w:color w:val="222222"/>
                <w:sz w:val="20"/>
                <w:szCs w:val="20"/>
              </w:rPr>
            </w:pPr>
            <w:r w:rsidRPr="00CB5673">
              <w:rPr>
                <w:rStyle w:val="Emphasis"/>
                <w:rFonts w:asciiTheme="majorHAnsi" w:hAnsiTheme="majorHAnsi" w:cstheme="majorHAnsi"/>
                <w:b/>
                <w:bCs/>
                <w:color w:val="222222"/>
                <w:sz w:val="20"/>
                <w:szCs w:val="20"/>
                <w:bdr w:val="none" w:sz="0" w:space="0" w:color="auto" w:frame="1"/>
              </w:rPr>
              <w:t xml:space="preserve">abstract class </w:t>
            </w:r>
            <w:proofErr w:type="spellStart"/>
            <w:r w:rsidRPr="00CB5673">
              <w:rPr>
                <w:rStyle w:val="Emphasis"/>
                <w:rFonts w:asciiTheme="majorHAnsi" w:hAnsiTheme="majorHAnsi" w:cstheme="majorHAnsi"/>
                <w:b/>
                <w:bCs/>
                <w:color w:val="222222"/>
                <w:sz w:val="20"/>
                <w:szCs w:val="20"/>
                <w:bdr w:val="none" w:sz="0" w:space="0" w:color="auto" w:frame="1"/>
              </w:rPr>
              <w:t>className</w:t>
            </w:r>
            <w:proofErr w:type="spellEnd"/>
            <w:r w:rsidRPr="00CB5673">
              <w:rPr>
                <w:rStyle w:val="Emphasis"/>
                <w:rFonts w:asciiTheme="majorHAnsi" w:hAnsiTheme="majorHAnsi" w:cstheme="majorHAnsi"/>
                <w:b/>
                <w:bCs/>
                <w:color w:val="222222"/>
                <w:sz w:val="20"/>
                <w:szCs w:val="20"/>
                <w:bdr w:val="none" w:sz="0" w:space="0" w:color="auto" w:frame="1"/>
              </w:rPr>
              <w:t xml:space="preserve"> {</w:t>
            </w:r>
          </w:p>
          <w:p w:rsidR="004C5B48" w:rsidRPr="00CB5673" w:rsidRDefault="004C5B48">
            <w:pPr>
              <w:pStyle w:val="NormalWeb"/>
              <w:spacing w:before="0" w:beforeAutospacing="0" w:after="0" w:afterAutospacing="0"/>
              <w:textAlignment w:val="baseline"/>
              <w:rPr>
                <w:rFonts w:asciiTheme="majorHAnsi" w:hAnsiTheme="majorHAnsi" w:cstheme="majorHAnsi"/>
                <w:color w:val="222222"/>
                <w:sz w:val="20"/>
                <w:szCs w:val="20"/>
              </w:rPr>
            </w:pPr>
            <w:r w:rsidRPr="00CB5673">
              <w:rPr>
                <w:rStyle w:val="Emphasis"/>
                <w:rFonts w:asciiTheme="majorHAnsi" w:hAnsiTheme="majorHAnsi" w:cstheme="majorHAnsi"/>
                <w:b/>
                <w:bCs/>
                <w:color w:val="222222"/>
                <w:sz w:val="20"/>
                <w:szCs w:val="20"/>
                <w:bdr w:val="none" w:sz="0" w:space="0" w:color="auto" w:frame="1"/>
              </w:rPr>
              <w:t>   // declare fields</w:t>
            </w:r>
          </w:p>
          <w:p w:rsidR="004C5B48" w:rsidRPr="00CB5673" w:rsidRDefault="004C5B48">
            <w:pPr>
              <w:pStyle w:val="NormalWeb"/>
              <w:spacing w:before="0" w:beforeAutospacing="0" w:after="0" w:afterAutospacing="0"/>
              <w:textAlignment w:val="baseline"/>
              <w:rPr>
                <w:rFonts w:asciiTheme="majorHAnsi" w:hAnsiTheme="majorHAnsi" w:cstheme="majorHAnsi"/>
                <w:color w:val="222222"/>
                <w:sz w:val="20"/>
                <w:szCs w:val="20"/>
              </w:rPr>
            </w:pPr>
            <w:r w:rsidRPr="00CB5673">
              <w:rPr>
                <w:rStyle w:val="Emphasis"/>
                <w:rFonts w:asciiTheme="majorHAnsi" w:hAnsiTheme="majorHAnsi" w:cstheme="majorHAnsi"/>
                <w:b/>
                <w:bCs/>
                <w:color w:val="222222"/>
                <w:sz w:val="20"/>
                <w:szCs w:val="20"/>
                <w:bdr w:val="none" w:sz="0" w:space="0" w:color="auto" w:frame="1"/>
              </w:rPr>
              <w:t>   // declare abstract/non-abstract methods</w:t>
            </w:r>
          </w:p>
          <w:p w:rsidR="004C5B48" w:rsidRPr="00CB5673" w:rsidRDefault="004C5B48">
            <w:pPr>
              <w:pStyle w:val="NormalWeb"/>
              <w:spacing w:before="0" w:beforeAutospacing="0" w:after="0" w:afterAutospacing="0"/>
              <w:textAlignment w:val="baseline"/>
              <w:rPr>
                <w:rFonts w:asciiTheme="majorHAnsi" w:hAnsiTheme="majorHAnsi" w:cstheme="majorHAnsi"/>
                <w:color w:val="222222"/>
                <w:sz w:val="20"/>
                <w:szCs w:val="20"/>
              </w:rPr>
            </w:pPr>
            <w:r w:rsidRPr="00CB5673">
              <w:rPr>
                <w:rStyle w:val="Emphasis"/>
                <w:rFonts w:asciiTheme="majorHAnsi" w:hAnsiTheme="majorHAnsi" w:cstheme="majorHAnsi"/>
                <w:b/>
                <w:bCs/>
                <w:color w:val="222222"/>
                <w:sz w:val="20"/>
                <w:szCs w:val="20"/>
                <w:bdr w:val="none" w:sz="0" w:space="0" w:color="auto" w:frame="1"/>
              </w:rPr>
              <w:t>}</w:t>
            </w:r>
          </w:p>
        </w:tc>
      </w:tr>
    </w:tbl>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Fonts w:cstheme="majorHAnsi"/>
          <w:color w:val="222222"/>
          <w:sz w:val="20"/>
          <w:szCs w:val="20"/>
        </w:rPr>
        <w:lastRenderedPageBreak/>
        <w:t> </w:t>
      </w:r>
      <w:r w:rsidRPr="00CB5673">
        <w:rPr>
          <w:rStyle w:val="Emphasis"/>
          <w:rFonts w:cstheme="majorHAnsi"/>
          <w:color w:val="222222"/>
          <w:sz w:val="20"/>
          <w:szCs w:val="20"/>
          <w:bdr w:val="none" w:sz="0" w:space="0" w:color="auto" w:frame="1"/>
        </w:rPr>
        <w:t>Abstract method:</w:t>
      </w:r>
    </w:p>
    <w:p w:rsidR="004C5B48" w:rsidRPr="00CB5673" w:rsidRDefault="004C5B48" w:rsidP="004C5B48">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A method with no implementation i.e. without braces and followed by a semicolon.</w:t>
      </w:r>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Fonts w:cstheme="majorHAnsi"/>
          <w:color w:val="222222"/>
          <w:sz w:val="20"/>
          <w:szCs w:val="20"/>
        </w:rPr>
        <w:t> </w:t>
      </w:r>
      <w:r w:rsidRPr="00CB5673">
        <w:rPr>
          <w:rStyle w:val="Emphasis"/>
          <w:rFonts w:cstheme="majorHAnsi"/>
          <w:color w:val="222222"/>
          <w:sz w:val="20"/>
          <w:szCs w:val="20"/>
          <w:bdr w:val="none" w:sz="0" w:space="0" w:color="auto" w:frame="1"/>
        </w:rPr>
        <w:t>Syntax:</w:t>
      </w:r>
    </w:p>
    <w:tbl>
      <w:tblPr>
        <w:tblW w:w="13068" w:type="dxa"/>
        <w:shd w:val="clear" w:color="auto" w:fill="FFFFFF"/>
        <w:tblCellMar>
          <w:left w:w="0" w:type="dxa"/>
          <w:right w:w="0" w:type="dxa"/>
        </w:tblCellMar>
        <w:tblLook w:val="04A0" w:firstRow="1" w:lastRow="0" w:firstColumn="1" w:lastColumn="0" w:noHBand="0" w:noVBand="1"/>
      </w:tblPr>
      <w:tblGrid>
        <w:gridCol w:w="13068"/>
      </w:tblGrid>
      <w:tr w:rsidR="004C5B48" w:rsidRPr="00CB5673" w:rsidTr="004C5B48">
        <w:tc>
          <w:tcPr>
            <w:tcW w:w="8610" w:type="dxa"/>
            <w:tcBorders>
              <w:top w:val="single" w:sz="24" w:space="0" w:color="auto"/>
              <w:left w:val="single" w:sz="24" w:space="0" w:color="auto"/>
              <w:bottom w:val="single" w:sz="24" w:space="0" w:color="auto"/>
              <w:right w:val="single" w:sz="24" w:space="0" w:color="auto"/>
            </w:tcBorders>
            <w:shd w:val="clear" w:color="auto" w:fill="FFFFFF"/>
            <w:tcMar>
              <w:top w:w="60" w:type="dxa"/>
              <w:left w:w="75" w:type="dxa"/>
              <w:bottom w:w="60" w:type="dxa"/>
              <w:right w:w="150" w:type="dxa"/>
            </w:tcMar>
            <w:vAlign w:val="bottom"/>
            <w:hideMark/>
          </w:tcPr>
          <w:p w:rsidR="004C5B48" w:rsidRPr="00CB5673" w:rsidRDefault="004C5B48">
            <w:pPr>
              <w:rPr>
                <w:rFonts w:asciiTheme="majorHAnsi" w:hAnsiTheme="majorHAnsi" w:cstheme="majorHAnsi"/>
                <w:color w:val="222222"/>
                <w:sz w:val="20"/>
                <w:szCs w:val="20"/>
              </w:rPr>
            </w:pPr>
            <w:r w:rsidRPr="00CB5673">
              <w:rPr>
                <w:rStyle w:val="Emphasis"/>
                <w:rFonts w:asciiTheme="majorHAnsi" w:hAnsiTheme="majorHAnsi" w:cstheme="majorHAnsi"/>
                <w:b/>
                <w:bCs/>
                <w:color w:val="222222"/>
                <w:sz w:val="20"/>
                <w:szCs w:val="20"/>
                <w:bdr w:val="none" w:sz="0" w:space="0" w:color="auto" w:frame="1"/>
              </w:rPr>
              <w:t xml:space="preserve">abstract </w:t>
            </w:r>
            <w:proofErr w:type="spellStart"/>
            <w:r w:rsidRPr="00CB5673">
              <w:rPr>
                <w:rStyle w:val="Emphasis"/>
                <w:rFonts w:asciiTheme="majorHAnsi" w:hAnsiTheme="majorHAnsi" w:cstheme="majorHAnsi"/>
                <w:b/>
                <w:bCs/>
                <w:color w:val="222222"/>
                <w:sz w:val="20"/>
                <w:szCs w:val="20"/>
                <w:bdr w:val="none" w:sz="0" w:space="0" w:color="auto" w:frame="1"/>
              </w:rPr>
              <w:t>return_type</w:t>
            </w:r>
            <w:proofErr w:type="spellEnd"/>
            <w:r w:rsidRPr="00CB5673">
              <w:rPr>
                <w:rStyle w:val="Emphasis"/>
                <w:rFonts w:asciiTheme="majorHAnsi" w:hAnsiTheme="majorHAnsi" w:cstheme="majorHAnsi"/>
                <w:b/>
                <w:bCs/>
                <w:color w:val="222222"/>
                <w:sz w:val="20"/>
                <w:szCs w:val="20"/>
                <w:bdr w:val="none" w:sz="0" w:space="0" w:color="auto" w:frame="1"/>
              </w:rPr>
              <w:t xml:space="preserve"> </w:t>
            </w:r>
            <w:proofErr w:type="spellStart"/>
            <w:r w:rsidRPr="00CB5673">
              <w:rPr>
                <w:rStyle w:val="Emphasis"/>
                <w:rFonts w:asciiTheme="majorHAnsi" w:hAnsiTheme="majorHAnsi" w:cstheme="majorHAnsi"/>
                <w:b/>
                <w:bCs/>
                <w:color w:val="222222"/>
                <w:sz w:val="20"/>
                <w:szCs w:val="20"/>
                <w:bdr w:val="none" w:sz="0" w:space="0" w:color="auto" w:frame="1"/>
              </w:rPr>
              <w:t>methodName</w:t>
            </w:r>
            <w:proofErr w:type="spellEnd"/>
            <w:r w:rsidRPr="00CB5673">
              <w:rPr>
                <w:rStyle w:val="Emphasis"/>
                <w:rFonts w:asciiTheme="majorHAnsi" w:hAnsiTheme="majorHAnsi" w:cstheme="majorHAnsi"/>
                <w:b/>
                <w:bCs/>
                <w:color w:val="222222"/>
                <w:sz w:val="20"/>
                <w:szCs w:val="20"/>
                <w:bdr w:val="none" w:sz="0" w:space="0" w:color="auto" w:frame="1"/>
              </w:rPr>
              <w:t>();</w:t>
            </w:r>
          </w:p>
        </w:tc>
      </w:tr>
    </w:tbl>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4C5B48" w:rsidRPr="00CB5673" w:rsidTr="004C5B48">
        <w:trPr>
          <w:tblCellSpacing w:w="15" w:type="dxa"/>
        </w:trPr>
        <w:tc>
          <w:tcPr>
            <w:tcW w:w="13032" w:type="dxa"/>
            <w:shd w:val="clear" w:color="auto" w:fill="EEEEEE"/>
            <w:tcMar>
              <w:top w:w="0" w:type="dxa"/>
              <w:left w:w="0" w:type="dxa"/>
              <w:bottom w:w="0" w:type="dxa"/>
              <w:right w:w="0" w:type="dxa"/>
            </w:tcMar>
            <w:vAlign w:val="bottom"/>
            <w:hideMark/>
          </w:tcPr>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simple use of abstract class.</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abstract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//abstract method declaration</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abstract</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Circle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rPr>
              <w:t xml:space="preserve">                </w:t>
            </w:r>
            <w:r w:rsidRPr="00CB5673">
              <w:rPr>
                <w:rFonts w:asciiTheme="majorHAnsi" w:hAnsiTheme="majorHAnsi" w:cstheme="majorHAnsi"/>
                <w:b/>
                <w:bCs/>
                <w:i/>
                <w:iCs/>
                <w:color w:val="0080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is the overridden method, provide implementation</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of abstract method according to your need.</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"Object type is Circle."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w:t>
            </w:r>
            <w:r w:rsidRPr="00CB5673">
              <w:rPr>
                <w:rFonts w:asciiTheme="majorHAnsi" w:hAnsiTheme="majorHAnsi" w:cstheme="majorHAnsi"/>
                <w:color w:val="003399"/>
                <w:bdr w:val="none" w:sz="0" w:space="0" w:color="auto" w:frame="1"/>
              </w:rPr>
              <w:t>Rectangle</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rPr>
              <w:t xml:space="preserve">                </w:t>
            </w:r>
            <w:r w:rsidRPr="00CB5673">
              <w:rPr>
                <w:rFonts w:asciiTheme="majorHAnsi" w:hAnsiTheme="majorHAnsi" w:cstheme="majorHAnsi"/>
                <w:b/>
                <w:bCs/>
                <w:i/>
                <w:iCs/>
                <w:color w:val="0080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is the overridden method, provide implementation</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of abstract method according to your need.</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"Object type is Rectangle."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Triangle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rPr>
              <w:t xml:space="preserve">                </w:t>
            </w:r>
            <w:r w:rsidRPr="00CB5673">
              <w:rPr>
                <w:rFonts w:asciiTheme="majorHAnsi" w:hAnsiTheme="majorHAnsi" w:cstheme="majorHAnsi"/>
                <w:b/>
                <w:bCs/>
                <w:i/>
                <w:iCs/>
                <w:color w:val="0080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is the overridden method, provide implementation</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of abstract method according to your need.</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"Object type is Triangle."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AbstractClassExample1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lastRenderedPageBreak/>
              <w:t xml:space="preserve">                       </w:t>
            </w:r>
            <w:r w:rsidRPr="00CB5673">
              <w:rPr>
                <w:rFonts w:asciiTheme="majorHAnsi" w:hAnsiTheme="majorHAnsi" w:cstheme="majorHAnsi"/>
                <w:i/>
                <w:iCs/>
                <w:color w:val="666666"/>
                <w:bdr w:val="none" w:sz="0" w:space="0" w:color="auto" w:frame="1"/>
              </w:rPr>
              <w:t>//</w:t>
            </w:r>
            <w:proofErr w:type="spellStart"/>
            <w:r w:rsidRPr="00CB5673">
              <w:rPr>
                <w:rFonts w:asciiTheme="majorHAnsi" w:hAnsiTheme="majorHAnsi" w:cstheme="majorHAnsi"/>
                <w:i/>
                <w:iCs/>
                <w:color w:val="666666"/>
                <w:bdr w:val="none" w:sz="0" w:space="0" w:color="auto" w:frame="1"/>
              </w:rPr>
              <w:t>GraphicObjects</w:t>
            </w:r>
            <w:proofErr w:type="spellEnd"/>
            <w:r w:rsidRPr="00CB5673">
              <w:rPr>
                <w:rFonts w:asciiTheme="majorHAnsi" w:hAnsiTheme="majorHAnsi" w:cstheme="majorHAnsi"/>
                <w:i/>
                <w:iCs/>
                <w:color w:val="666666"/>
                <w:bdr w:val="none" w:sz="0" w:space="0" w:color="auto" w:frame="1"/>
              </w:rPr>
              <w:t xml:space="preserve"> is the super class</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//hence it's reference can contain subclass object.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rPr>
              <w:t xml:space="preserve">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Circle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w:t>
            </w:r>
            <w:r w:rsidRPr="00CB5673">
              <w:rPr>
                <w:rFonts w:asciiTheme="majorHAnsi" w:hAnsiTheme="majorHAnsi" w:cstheme="majorHAnsi"/>
                <w:color w:val="003399"/>
                <w:bdr w:val="none" w:sz="0" w:space="0" w:color="auto" w:frame="1"/>
              </w:rPr>
              <w:t>Rectangle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Triangle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lastRenderedPageBreak/>
        <w:t>Output:</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4C5B48" w:rsidRPr="00CB5673" w:rsidTr="004C5B48">
        <w:trPr>
          <w:tblCellSpacing w:w="15" w:type="dxa"/>
        </w:trPr>
        <w:tc>
          <w:tcPr>
            <w:tcW w:w="13032" w:type="dxa"/>
            <w:shd w:val="clear" w:color="auto" w:fill="EEEEEE"/>
            <w:tcMar>
              <w:top w:w="0" w:type="dxa"/>
              <w:left w:w="0" w:type="dxa"/>
              <w:bottom w:w="0" w:type="dxa"/>
              <w:right w:w="0" w:type="dxa"/>
            </w:tcMar>
            <w:vAlign w:val="bottom"/>
            <w:hideMark/>
          </w:tcPr>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3399"/>
                <w:bdr w:val="none" w:sz="0" w:space="0" w:color="auto" w:frame="1"/>
              </w:rPr>
              <w:t>Object</w:t>
            </w:r>
            <w:r w:rsidRPr="00CB5673">
              <w:rPr>
                <w:rFonts w:asciiTheme="majorHAnsi" w:hAnsiTheme="majorHAnsi" w:cstheme="majorHAnsi"/>
              </w:rPr>
              <w:t xml:space="preserve"> type is Circle.</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3399"/>
                <w:bdr w:val="none" w:sz="0" w:space="0" w:color="auto" w:frame="1"/>
              </w:rPr>
              <w:t>Object</w:t>
            </w:r>
            <w:r w:rsidRPr="00CB5673">
              <w:rPr>
                <w:rFonts w:asciiTheme="majorHAnsi" w:hAnsiTheme="majorHAnsi" w:cstheme="majorHAnsi"/>
              </w:rPr>
              <w:t xml:space="preserve"> type is </w:t>
            </w:r>
            <w:r w:rsidRPr="00CB5673">
              <w:rPr>
                <w:rFonts w:asciiTheme="majorHAnsi" w:hAnsiTheme="majorHAnsi" w:cstheme="majorHAnsi"/>
                <w:color w:val="003399"/>
                <w:bdr w:val="none" w:sz="0" w:space="0" w:color="auto" w:frame="1"/>
              </w:rPr>
              <w:t>Rectangle</w:t>
            </w:r>
            <w:r w:rsidRPr="00CB5673">
              <w:rPr>
                <w:rFonts w:asciiTheme="majorHAnsi" w:hAnsiTheme="majorHAnsi" w:cstheme="majorHAnsi"/>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3399"/>
                <w:bdr w:val="none" w:sz="0" w:space="0" w:color="auto" w:frame="1"/>
              </w:rPr>
              <w:t>Object</w:t>
            </w:r>
            <w:r w:rsidRPr="00CB5673">
              <w:rPr>
                <w:rFonts w:asciiTheme="majorHAnsi" w:hAnsiTheme="majorHAnsi" w:cstheme="majorHAnsi"/>
              </w:rPr>
              <w:t xml:space="preserve"> type is Triangle.</w:t>
            </w:r>
          </w:p>
        </w:tc>
      </w:tr>
    </w:tbl>
    <w:p w:rsidR="004C5B48" w:rsidRPr="00CB5673" w:rsidRDefault="004C5B48" w:rsidP="004C5B48">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38"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If a class have one abstract method it must be an abstract class but vice versa is not true i.e. it is not necessary that an abstract class have an abstract method.</w:t>
      </w:r>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4C5B48" w:rsidRPr="00CB5673" w:rsidTr="004C5B48">
        <w:trPr>
          <w:tblCellSpacing w:w="15" w:type="dxa"/>
        </w:trPr>
        <w:tc>
          <w:tcPr>
            <w:tcW w:w="13032" w:type="dxa"/>
            <w:shd w:val="clear" w:color="auto" w:fill="EEEEEE"/>
            <w:tcMar>
              <w:top w:w="0" w:type="dxa"/>
              <w:left w:w="0" w:type="dxa"/>
              <w:bottom w:w="0" w:type="dxa"/>
              <w:right w:w="0" w:type="dxa"/>
            </w:tcMar>
            <w:vAlign w:val="bottom"/>
            <w:hideMark/>
          </w:tcPr>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abstract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i/>
                <w:iCs/>
                <w:color w:val="666666"/>
                <w:bdr w:val="none" w:sz="0" w:space="0" w:color="auto" w:frame="1"/>
              </w:rPr>
              <w:t>//no error</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//non-abstract method declaration</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showShape</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"Print object shape."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r w:rsidR="004C5B48" w:rsidRPr="00CB5673" w:rsidTr="004C5B48">
        <w:trPr>
          <w:tblCellSpacing w:w="15" w:type="dxa"/>
        </w:trPr>
        <w:tc>
          <w:tcPr>
            <w:tcW w:w="13032" w:type="dxa"/>
            <w:shd w:val="clear" w:color="auto" w:fill="EEEEEE"/>
            <w:tcMar>
              <w:top w:w="0" w:type="dxa"/>
              <w:left w:w="0" w:type="dxa"/>
              <w:bottom w:w="0" w:type="dxa"/>
              <w:right w:w="0" w:type="dxa"/>
            </w:tcMar>
            <w:vAlign w:val="bottom"/>
            <w:hideMark/>
          </w:tcPr>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i/>
                <w:iCs/>
                <w:color w:val="666666"/>
                <w:bdr w:val="none" w:sz="0" w:space="0" w:color="auto" w:frame="1"/>
              </w:rPr>
              <w:t xml:space="preserve">//error here class must be abstract if it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i/>
                <w:iCs/>
                <w:color w:val="666666"/>
                <w:bdr w:val="none" w:sz="0" w:space="0" w:color="auto" w:frame="1"/>
              </w:rPr>
              <w:t>//have one or more abstract methods.</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//abstract method declaration</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abstract</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showShape</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If a class extends abstract class than either it has to provide implementation of all abstract methods or declare this class as abstract class. </w:t>
      </w:r>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4C5B48" w:rsidRPr="00CB5673" w:rsidTr="004C5B48">
        <w:trPr>
          <w:tblCellSpacing w:w="15" w:type="dxa"/>
        </w:trPr>
        <w:tc>
          <w:tcPr>
            <w:tcW w:w="13032" w:type="dxa"/>
            <w:shd w:val="clear" w:color="auto" w:fill="EEEEEE"/>
            <w:tcMar>
              <w:top w:w="0" w:type="dxa"/>
              <w:left w:w="0" w:type="dxa"/>
              <w:bottom w:w="0" w:type="dxa"/>
              <w:right w:w="0" w:type="dxa"/>
            </w:tcMar>
            <w:vAlign w:val="bottom"/>
            <w:hideMark/>
          </w:tcPr>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that a class either </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have to provide implementation</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of all abstract methods of extended abstract </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class or declare abstract itself.</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abstract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//abstract method declaration</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abstract</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Circle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rPr>
              <w:t xml:space="preserve">                </w:t>
            </w:r>
            <w:r w:rsidRPr="00CB5673">
              <w:rPr>
                <w:rFonts w:asciiTheme="majorHAnsi" w:hAnsiTheme="majorHAnsi" w:cstheme="majorHAnsi"/>
                <w:b/>
                <w:bCs/>
                <w:i/>
                <w:iCs/>
                <w:color w:val="0080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is the overridden method, provide implementation</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of abstract method according to your need.</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lastRenderedPageBreak/>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"Object type is Circle."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w:t>
            </w:r>
            <w:r w:rsidRPr="00CB5673">
              <w:rPr>
                <w:rFonts w:asciiTheme="majorHAnsi" w:hAnsiTheme="majorHAnsi" w:cstheme="majorHAnsi"/>
                <w:color w:val="003399"/>
                <w:bdr w:val="none" w:sz="0" w:space="0" w:color="auto" w:frame="1"/>
              </w:rPr>
              <w:t>Rectangle</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//error here, Rectangle class have to provide implementation</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//of all abstract methods of extended abstract class.</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abstract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Triangle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//no error here, because Triangle class is declared</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//as an abstract class</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AbstractClassExample2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w:t>
            </w:r>
            <w:proofErr w:type="spellStart"/>
            <w:r w:rsidRPr="00CB5673">
              <w:rPr>
                <w:rFonts w:asciiTheme="majorHAnsi" w:hAnsiTheme="majorHAnsi" w:cstheme="majorHAnsi"/>
                <w:i/>
                <w:iCs/>
                <w:color w:val="666666"/>
                <w:bdr w:val="none" w:sz="0" w:space="0" w:color="auto" w:frame="1"/>
              </w:rPr>
              <w:t>GraphicObjects</w:t>
            </w:r>
            <w:proofErr w:type="spellEnd"/>
            <w:r w:rsidRPr="00CB5673">
              <w:rPr>
                <w:rFonts w:asciiTheme="majorHAnsi" w:hAnsiTheme="majorHAnsi" w:cstheme="majorHAnsi"/>
                <w:i/>
                <w:iCs/>
                <w:color w:val="666666"/>
                <w:bdr w:val="none" w:sz="0" w:space="0" w:color="auto" w:frame="1"/>
              </w:rPr>
              <w:t xml:space="preserve"> is the super class</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//hence it's reference can contain subclass object.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rPr>
              <w:t xml:space="preserve">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Circle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lastRenderedPageBreak/>
        <w:t>Output:</w:t>
      </w:r>
    </w:p>
    <w:tbl>
      <w:tblPr>
        <w:tblW w:w="12900" w:type="dxa"/>
        <w:tblCellSpacing w:w="15" w:type="dxa"/>
        <w:tblCellMar>
          <w:top w:w="15" w:type="dxa"/>
          <w:left w:w="15" w:type="dxa"/>
          <w:bottom w:w="15" w:type="dxa"/>
          <w:right w:w="15" w:type="dxa"/>
        </w:tblCellMar>
        <w:tblLook w:val="04A0" w:firstRow="1" w:lastRow="0" w:firstColumn="1" w:lastColumn="0" w:noHBand="0" w:noVBand="1"/>
      </w:tblPr>
      <w:tblGrid>
        <w:gridCol w:w="12900"/>
      </w:tblGrid>
      <w:tr w:rsidR="004C5B48" w:rsidRPr="00CB5673" w:rsidTr="004C5B48">
        <w:trPr>
          <w:tblCellSpacing w:w="15" w:type="dxa"/>
        </w:trPr>
        <w:tc>
          <w:tcPr>
            <w:tcW w:w="12900" w:type="dxa"/>
            <w:shd w:val="clear" w:color="auto" w:fill="EEEEEE"/>
            <w:tcMar>
              <w:top w:w="0" w:type="dxa"/>
              <w:left w:w="0" w:type="dxa"/>
              <w:bottom w:w="0" w:type="dxa"/>
              <w:right w:w="0" w:type="dxa"/>
            </w:tcMar>
            <w:vAlign w:val="bottom"/>
            <w:hideMark/>
          </w:tcPr>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3399"/>
                <w:bdr w:val="none" w:sz="0" w:space="0" w:color="auto" w:frame="1"/>
              </w:rPr>
              <w:t>Error</w:t>
            </w:r>
            <w:r w:rsidRPr="00CB5673">
              <w:rPr>
                <w:rFonts w:asciiTheme="majorHAnsi" w:hAnsiTheme="majorHAnsi" w:cstheme="majorHAnsi"/>
              </w:rPr>
              <w:t>.</w:t>
            </w:r>
          </w:p>
        </w:tc>
      </w:tr>
    </w:tbl>
    <w:p w:rsidR="004C5B48" w:rsidRPr="00CB5673" w:rsidRDefault="004C5B48" w:rsidP="004C5B48">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39"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An abstract class can have both static and non-static data members and methods like any other java class.</w:t>
      </w:r>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4C5B48" w:rsidRPr="00CB5673" w:rsidTr="004C5B48">
        <w:trPr>
          <w:tblCellSpacing w:w="15" w:type="dxa"/>
        </w:trPr>
        <w:tc>
          <w:tcPr>
            <w:tcW w:w="13032" w:type="dxa"/>
            <w:shd w:val="clear" w:color="auto" w:fill="EEEEEE"/>
            <w:tcMar>
              <w:top w:w="0" w:type="dxa"/>
              <w:left w:w="0" w:type="dxa"/>
              <w:bottom w:w="0" w:type="dxa"/>
              <w:right w:w="0" w:type="dxa"/>
            </w:tcMar>
            <w:vAlign w:val="bottom"/>
            <w:hideMark/>
          </w:tcPr>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that abstract class can have both static</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and non-static data members and methods like any other java class.</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abstract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//non static data member</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var1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50</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//static data member</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str1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0000FF"/>
                <w:bdr w:val="none" w:sz="0" w:space="0" w:color="auto" w:frame="1"/>
              </w:rPr>
              <w:t>"www.codesjava.com"</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//abstract method declaration</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abstract</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 xml:space="preserve">//non abstract, </w:t>
            </w:r>
            <w:proofErr w:type="spellStart"/>
            <w:r w:rsidRPr="00CB5673">
              <w:rPr>
                <w:rFonts w:asciiTheme="majorHAnsi" w:hAnsiTheme="majorHAnsi" w:cstheme="majorHAnsi"/>
                <w:i/>
                <w:iCs/>
                <w:color w:val="666666"/>
                <w:bdr w:val="none" w:sz="0" w:space="0" w:color="auto" w:frame="1"/>
              </w:rPr>
              <w:t>non static</w:t>
            </w:r>
            <w:proofErr w:type="spellEnd"/>
            <w:r w:rsidRPr="00CB5673">
              <w:rPr>
                <w:rFonts w:asciiTheme="majorHAnsi" w:hAnsiTheme="majorHAnsi" w:cstheme="majorHAnsi"/>
                <w:i/>
                <w:iCs/>
                <w:color w:val="666666"/>
                <w:bdr w:val="none" w:sz="0" w:space="0" w:color="auto" w:frame="1"/>
              </w:rPr>
              <w:t xml:space="preserve"> method</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area</w:t>
            </w:r>
            <w:r w:rsidRPr="00CB5673">
              <w:rPr>
                <w:rFonts w:asciiTheme="majorHAnsi" w:hAnsiTheme="majorHAnsi" w:cstheme="majorHAnsi"/>
                <w:color w:val="009900"/>
                <w:bdr w:val="none" w:sz="0" w:space="0" w:color="auto" w:frame="1"/>
              </w:rPr>
              <w:t>(</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area</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"Area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area</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//non abstract, static method</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displayGraphicObjects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"Graphic objects."</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lastRenderedPageBreak/>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Circle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rPr>
              <w:t xml:space="preserve">                </w:t>
            </w:r>
            <w:r w:rsidRPr="00CB5673">
              <w:rPr>
                <w:rFonts w:asciiTheme="majorHAnsi" w:hAnsiTheme="majorHAnsi" w:cstheme="majorHAnsi"/>
                <w:b/>
                <w:bCs/>
                <w:i/>
                <w:iCs/>
                <w:color w:val="008000"/>
                <w:bdr w:val="none" w:sz="0" w:space="0" w:color="auto" w:frame="1"/>
              </w:rPr>
              <w:t>/**</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is the overridden method, provide implementation</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of abstract method according to your need.</w:t>
            </w:r>
          </w:p>
          <w:p w:rsidR="004C5B48" w:rsidRPr="00CB5673" w:rsidRDefault="004C5B48">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"Object type is Circle."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"Non static variable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var1</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AbstractClassExample3 </w:t>
            </w:r>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w:t>
            </w:r>
            <w:proofErr w:type="spellStart"/>
            <w:r w:rsidRPr="00CB5673">
              <w:rPr>
                <w:rFonts w:asciiTheme="majorHAnsi" w:hAnsiTheme="majorHAnsi" w:cstheme="majorHAnsi"/>
                <w:i/>
                <w:iCs/>
                <w:color w:val="666666"/>
                <w:bdr w:val="none" w:sz="0" w:space="0" w:color="auto" w:frame="1"/>
              </w:rPr>
              <w:t>GraphicObjects</w:t>
            </w:r>
            <w:proofErr w:type="spellEnd"/>
            <w:r w:rsidRPr="00CB5673">
              <w:rPr>
                <w:rFonts w:asciiTheme="majorHAnsi" w:hAnsiTheme="majorHAnsi" w:cstheme="majorHAnsi"/>
                <w:i/>
                <w:iCs/>
                <w:color w:val="666666"/>
                <w:bdr w:val="none" w:sz="0" w:space="0" w:color="auto" w:frame="1"/>
              </w:rPr>
              <w:t xml:space="preserve"> is the super class</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//hence it's reference can contain subclass object.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GraphicObjects</w:t>
            </w:r>
            <w:proofErr w:type="spellEnd"/>
            <w:r w:rsidRPr="00CB5673">
              <w:rPr>
                <w:rFonts w:asciiTheme="majorHAnsi" w:hAnsiTheme="majorHAnsi" w:cstheme="majorHAnsi"/>
              </w:rPr>
              <w:t xml:space="preserve">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Circle</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showShape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area</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CC66CC"/>
                <w:bdr w:val="none" w:sz="0" w:space="0" w:color="auto" w:frame="1"/>
              </w:rPr>
              <w:t>250</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//call static method and variable with class name.</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rPr>
              <w:t>GraphicObjects.</w:t>
            </w:r>
            <w:r w:rsidRPr="00CB5673">
              <w:rPr>
                <w:rFonts w:asciiTheme="majorHAnsi" w:hAnsiTheme="majorHAnsi" w:cstheme="majorHAnsi"/>
                <w:color w:val="006633"/>
                <w:bdr w:val="none" w:sz="0" w:space="0" w:color="auto" w:frame="1"/>
              </w:rPr>
              <w:t>displayGraphicObjects</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"static variable =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GraphicObjects.</w:t>
            </w:r>
            <w:r w:rsidRPr="00CB5673">
              <w:rPr>
                <w:rFonts w:asciiTheme="majorHAnsi" w:hAnsiTheme="majorHAnsi" w:cstheme="majorHAnsi"/>
                <w:color w:val="006633"/>
                <w:bdr w:val="none" w:sz="0" w:space="0" w:color="auto" w:frame="1"/>
              </w:rPr>
              <w:t>str1</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 xml:space="preserve">           </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Output:</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4C5B48" w:rsidRPr="00CB5673" w:rsidTr="004C5B48">
        <w:trPr>
          <w:tblCellSpacing w:w="15" w:type="dxa"/>
        </w:trPr>
        <w:tc>
          <w:tcPr>
            <w:tcW w:w="13032" w:type="dxa"/>
            <w:shd w:val="clear" w:color="auto" w:fill="EEEEEE"/>
            <w:tcMar>
              <w:top w:w="0" w:type="dxa"/>
              <w:left w:w="0" w:type="dxa"/>
              <w:bottom w:w="0" w:type="dxa"/>
              <w:right w:w="0" w:type="dxa"/>
            </w:tcMar>
            <w:vAlign w:val="bottom"/>
            <w:hideMark/>
          </w:tcPr>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color w:val="003399"/>
                <w:bdr w:val="none" w:sz="0" w:space="0" w:color="auto" w:frame="1"/>
              </w:rPr>
              <w:t>Area</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250</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rPr>
              <w:t>Graphic objects.</w:t>
            </w:r>
          </w:p>
          <w:p w:rsidR="004C5B48" w:rsidRPr="00CB5673" w:rsidRDefault="004C5B48">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variable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www.</w:t>
            </w:r>
            <w:r w:rsidRPr="00CB5673">
              <w:rPr>
                <w:rFonts w:asciiTheme="majorHAnsi" w:hAnsiTheme="majorHAnsi" w:cstheme="majorHAnsi"/>
                <w:color w:val="006633"/>
                <w:bdr w:val="none" w:sz="0" w:space="0" w:color="auto" w:frame="1"/>
              </w:rPr>
              <w:t>codesjava</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com</w:t>
            </w:r>
          </w:p>
        </w:tc>
      </w:tr>
    </w:tbl>
    <w:p w:rsidR="004C5B48" w:rsidRPr="00CB5673" w:rsidRDefault="004C5B48" w:rsidP="004C5B48">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40"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Why abstract class is used:</w:t>
      </w:r>
    </w:p>
    <w:p w:rsidR="004C5B48" w:rsidRPr="00CB5673" w:rsidRDefault="004C5B48" w:rsidP="004C5B48">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Abstract class in java is used to implement 0 to 100% abstraction.</w:t>
      </w:r>
    </w:p>
    <w:p w:rsidR="004C5B48" w:rsidRPr="00CB5673" w:rsidRDefault="004C5B48" w:rsidP="004C5B48">
      <w:pPr>
        <w:pStyle w:val="Heading5"/>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Note: Abstract class provide 0 to 100% abstraction because it may contain no abstract method or it may contain some of its methods as abstract methods or it may contain all its methods as abstract methods.</w:t>
      </w:r>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Can abstract class have constructors in Java?</w:t>
      </w:r>
    </w:p>
    <w:p w:rsidR="004C5B48" w:rsidRPr="00CB5673" w:rsidRDefault="004C5B48" w:rsidP="004C5B48">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Yes, abstract class have constructors in java. But it is not used to instantiate abstract class. It is used in constructor chaining or to initialize abstract class common variables.</w:t>
      </w:r>
      <w:r w:rsidRPr="00CB5673">
        <w:rPr>
          <w:rStyle w:val="Emphasis"/>
          <w:rFonts w:asciiTheme="majorHAnsi" w:hAnsiTheme="majorHAnsi" w:cstheme="majorHAnsi"/>
          <w:b/>
          <w:bCs/>
          <w:color w:val="222222"/>
          <w:sz w:val="20"/>
          <w:szCs w:val="20"/>
          <w:bdr w:val="none" w:sz="0" w:space="0" w:color="auto" w:frame="1"/>
        </w:rPr>
        <w:t> </w:t>
      </w:r>
    </w:p>
    <w:p w:rsidR="004C5B48" w:rsidRPr="00CB5673" w:rsidRDefault="004C5B48" w:rsidP="004C5B48">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Can abstract class be final in Java?</w:t>
      </w:r>
    </w:p>
    <w:p w:rsidR="004C5B48" w:rsidRPr="00CB5673" w:rsidRDefault="004C5B48" w:rsidP="004C5B48">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No, abstract class can’t be final in Java because abstract classes are used only by extending and if they made final they can’t extended.</w:t>
      </w:r>
      <w:r w:rsidRPr="00CB5673">
        <w:rPr>
          <w:rFonts w:asciiTheme="majorHAnsi" w:hAnsiTheme="majorHAnsi" w:cstheme="majorHAnsi"/>
          <w:color w:val="222222"/>
          <w:sz w:val="20"/>
          <w:szCs w:val="20"/>
        </w:rPr>
        <w:br/>
        <w:t> </w:t>
      </w:r>
    </w:p>
    <w:p w:rsidR="002D0FEE" w:rsidRPr="00CB5673" w:rsidRDefault="002D0FEE" w:rsidP="002D0FEE">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final is a keyword in java which can be used with instance variables, local variables , methods and classes.</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Fonts w:cstheme="majorHAnsi"/>
          <w:color w:val="222222"/>
          <w:sz w:val="20"/>
          <w:szCs w:val="20"/>
        </w:rPr>
        <w:lastRenderedPageBreak/>
        <w:t> </w:t>
      </w:r>
      <w:r w:rsidRPr="00CB5673">
        <w:rPr>
          <w:rStyle w:val="Emphasis"/>
          <w:rFonts w:cstheme="majorHAnsi"/>
          <w:color w:val="222222"/>
          <w:sz w:val="20"/>
          <w:szCs w:val="20"/>
          <w:bdr w:val="none" w:sz="0" w:space="0" w:color="auto" w:frame="1"/>
        </w:rPr>
        <w:t>Use of final keyword in java:</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1. final variable in java:</w:t>
      </w:r>
    </w:p>
    <w:p w:rsidR="002D0FEE" w:rsidRPr="00CB5673" w:rsidRDefault="002D0FEE" w:rsidP="002D0FEE">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 xml:space="preserve">A variable declared with final keyword is known as final variable. It may be member variable or local variable. final variables are constants in java and they are generally declared with static keyword. As final variables are treated as constants they can’t reassign. They are </w:t>
      </w:r>
      <w:proofErr w:type="spellStart"/>
      <w:r w:rsidRPr="00CB5673">
        <w:rPr>
          <w:rFonts w:asciiTheme="majorHAnsi" w:hAnsiTheme="majorHAnsi" w:cstheme="majorHAnsi"/>
          <w:color w:val="222222"/>
          <w:sz w:val="20"/>
          <w:szCs w:val="20"/>
        </w:rPr>
        <w:t>initialised</w:t>
      </w:r>
      <w:proofErr w:type="spellEnd"/>
      <w:r w:rsidRPr="00CB5673">
        <w:rPr>
          <w:rFonts w:asciiTheme="majorHAnsi" w:hAnsiTheme="majorHAnsi" w:cstheme="majorHAnsi"/>
          <w:color w:val="222222"/>
          <w:sz w:val="20"/>
          <w:szCs w:val="20"/>
        </w:rPr>
        <w:t xml:space="preserve"> at the time of declaration.</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hAnsiTheme="majorHAnsi" w:cstheme="majorHAnsi"/>
          <w:color w:val="222222"/>
          <w:sz w:val="20"/>
          <w:szCs w:val="20"/>
          <w:bdr w:val="none" w:sz="0" w:space="0" w:color="auto" w:frame="1"/>
        </w:rPr>
        <w:t>FinalExample1.java</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that the value of </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final variable can't be change. </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Test</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//final variable</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100</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//method for try to change the value of final variable.</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//error because value of final variable can't be change.</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rPr>
              <w:t>num</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200</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w:t>
            </w:r>
            <w:proofErr w:type="spellStart"/>
            <w:r w:rsidRPr="00CB5673">
              <w:rPr>
                <w:rFonts w:asciiTheme="majorHAnsi" w:hAnsiTheme="majorHAnsi" w:cstheme="majorHAnsi"/>
                <w:color w:val="0000FF"/>
                <w:bdr w:val="none" w:sz="0" w:space="0" w:color="auto" w:frame="1"/>
              </w:rPr>
              <w:t>Num</w:t>
            </w:r>
            <w:proofErr w:type="spellEnd"/>
            <w:r w:rsidRPr="00CB5673">
              <w:rPr>
                <w:rFonts w:asciiTheme="majorHAnsi" w:hAnsiTheme="majorHAnsi" w:cstheme="majorHAnsi"/>
                <w:color w:val="0000FF"/>
                <w:bdr w:val="none" w:sz="0" w:space="0" w:color="auto" w:frame="1"/>
              </w:rPr>
              <w:t xml:space="preserve">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FinalExample1 </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//creating object of Test Class</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t xml:space="preserve">Test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Test</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//method call</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show</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Output:</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3399"/>
                <w:bdr w:val="none" w:sz="0" w:space="0" w:color="auto" w:frame="1"/>
              </w:rPr>
              <w:t>Exception</w:t>
            </w:r>
            <w:r w:rsidRPr="00CB5673">
              <w:rPr>
                <w:rFonts w:asciiTheme="majorHAnsi" w:hAnsiTheme="majorHAnsi" w:cstheme="majorHAnsi"/>
              </w:rPr>
              <w:t xml:space="preserve"> in thread </w:t>
            </w:r>
            <w:r w:rsidRPr="00CB5673">
              <w:rPr>
                <w:rFonts w:asciiTheme="majorHAnsi" w:hAnsiTheme="majorHAnsi" w:cstheme="majorHAnsi"/>
                <w:color w:val="0000FF"/>
                <w:bdr w:val="none" w:sz="0" w:space="0" w:color="auto" w:frame="1"/>
              </w:rPr>
              <w:t>"main"</w:t>
            </w:r>
            <w:r w:rsidRPr="00CB5673">
              <w:rPr>
                <w:rFonts w:asciiTheme="majorHAnsi" w:hAnsiTheme="majorHAnsi" w:cstheme="majorHAnsi"/>
              </w:rPr>
              <w:t xml:space="preserve">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lang</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Error</w:t>
            </w:r>
            <w:proofErr w:type="spellEnd"/>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Unresolved compilation problem</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The </w:t>
            </w: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field </w:t>
            </w:r>
            <w:proofErr w:type="spellStart"/>
            <w:r w:rsidRPr="00CB5673">
              <w:rPr>
                <w:rFonts w:asciiTheme="majorHAnsi" w:hAnsiTheme="majorHAnsi" w:cstheme="majorHAnsi"/>
              </w:rPr>
              <w:t>Test.</w:t>
            </w:r>
            <w:r w:rsidRPr="00CB5673">
              <w:rPr>
                <w:rFonts w:asciiTheme="majorHAnsi" w:hAnsiTheme="majorHAnsi" w:cstheme="majorHAnsi"/>
                <w:color w:val="006633"/>
                <w:bdr w:val="none" w:sz="0" w:space="0" w:color="auto" w:frame="1"/>
              </w:rPr>
              <w:t>num</w:t>
            </w:r>
            <w:proofErr w:type="spellEnd"/>
            <w:r w:rsidRPr="00CB5673">
              <w:rPr>
                <w:rFonts w:asciiTheme="majorHAnsi" w:hAnsiTheme="majorHAnsi" w:cstheme="majorHAnsi"/>
              </w:rPr>
              <w:t xml:space="preserve"> cannot be assigned</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com.</w:t>
            </w:r>
            <w:r w:rsidRPr="00CB5673">
              <w:rPr>
                <w:rFonts w:asciiTheme="majorHAnsi" w:hAnsiTheme="majorHAnsi" w:cstheme="majorHAnsi"/>
                <w:color w:val="006633"/>
                <w:bdr w:val="none" w:sz="0" w:space="0" w:color="auto" w:frame="1"/>
              </w:rPr>
              <w:t>codesjava</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business</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Test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show</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FinalExample1.</w:t>
            </w:r>
            <w:r w:rsidRPr="00CB5673">
              <w:rPr>
                <w:rFonts w:asciiTheme="majorHAnsi" w:hAnsiTheme="majorHAnsi" w:cstheme="majorHAnsi"/>
                <w:color w:val="006633"/>
                <w:bdr w:val="none" w:sz="0" w:space="0" w:color="auto" w:frame="1"/>
              </w:rPr>
              <w:t>java</w:t>
            </w:r>
            <w:r w:rsidRPr="00CB5673">
              <w:rPr>
                <w:rFonts w:asciiTheme="majorHAnsi" w:hAnsiTheme="majorHAnsi" w:cstheme="majorHAnsi"/>
                <w:color w:val="339933"/>
                <w:bdr w:val="none" w:sz="0" w:space="0" w:color="auto" w:frame="1"/>
              </w:rPr>
              <w:t>:</w:t>
            </w:r>
            <w:r w:rsidRPr="00CB5673">
              <w:rPr>
                <w:rFonts w:asciiTheme="majorHAnsi" w:hAnsiTheme="majorHAnsi" w:cstheme="majorHAnsi"/>
                <w:color w:val="CC66CC"/>
                <w:bdr w:val="none" w:sz="0" w:space="0" w:color="auto" w:frame="1"/>
              </w:rPr>
              <w:t>15</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at com.</w:t>
            </w:r>
            <w:r w:rsidRPr="00CB5673">
              <w:rPr>
                <w:rFonts w:asciiTheme="majorHAnsi" w:hAnsiTheme="majorHAnsi" w:cstheme="majorHAnsi"/>
                <w:color w:val="006633"/>
                <w:bdr w:val="none" w:sz="0" w:space="0" w:color="auto" w:frame="1"/>
              </w:rPr>
              <w:t>codesjava</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business</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FinalExample1</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main</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r w:rsidRPr="00CB5673">
              <w:rPr>
                <w:rFonts w:asciiTheme="majorHAnsi" w:hAnsiTheme="majorHAnsi" w:cstheme="majorHAnsi"/>
              </w:rPr>
              <w:t>FinalExample1.</w:t>
            </w:r>
            <w:r w:rsidRPr="00CB5673">
              <w:rPr>
                <w:rFonts w:asciiTheme="majorHAnsi" w:hAnsiTheme="majorHAnsi" w:cstheme="majorHAnsi"/>
                <w:color w:val="006633"/>
                <w:bdr w:val="none" w:sz="0" w:space="0" w:color="auto" w:frame="1"/>
              </w:rPr>
              <w:t>java</w:t>
            </w:r>
            <w:r w:rsidRPr="00CB5673">
              <w:rPr>
                <w:rFonts w:asciiTheme="majorHAnsi" w:hAnsiTheme="majorHAnsi" w:cstheme="majorHAnsi"/>
                <w:color w:val="339933"/>
                <w:bdr w:val="none" w:sz="0" w:space="0" w:color="auto" w:frame="1"/>
              </w:rPr>
              <w:t>:</w:t>
            </w:r>
            <w:r w:rsidRPr="00CB5673">
              <w:rPr>
                <w:rFonts w:asciiTheme="majorHAnsi" w:hAnsiTheme="majorHAnsi" w:cstheme="majorHAnsi"/>
                <w:color w:val="CC66CC"/>
                <w:bdr w:val="none" w:sz="0" w:space="0" w:color="auto" w:frame="1"/>
              </w:rPr>
              <w:t>24</w:t>
            </w: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41"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2D0FEE" w:rsidRPr="00CB5673" w:rsidRDefault="002D0FEE" w:rsidP="002D0FEE">
      <w:pPr>
        <w:pStyle w:val="Heading5"/>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Note: Inside Anonymous classes only final variables are accessible.</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 2.  final method in java:</w:t>
      </w:r>
    </w:p>
    <w:p w:rsidR="002D0FEE" w:rsidRPr="00CB5673" w:rsidRDefault="002D0FEE" w:rsidP="002D0FEE">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A method declared with final keyword is known as final method.</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hAnsiTheme="majorHAnsi" w:cstheme="majorHAnsi"/>
          <w:color w:val="222222"/>
          <w:sz w:val="20"/>
          <w:szCs w:val="20"/>
          <w:bdr w:val="none" w:sz="0" w:space="0" w:color="auto" w:frame="1"/>
        </w:rPr>
        <w:t>FinalExample2.java</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that final method can't be override.</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lastRenderedPageBreak/>
              <w:tab/>
            </w:r>
            <w:r w:rsidRPr="00CB5673">
              <w:rPr>
                <w:rFonts w:asciiTheme="majorHAnsi" w:hAnsiTheme="majorHAnsi" w:cstheme="majorHAnsi"/>
              </w:rPr>
              <w:tab/>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"Hello world."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Display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//error because final method can't be override.</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"Hello codesjava.com."</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FinalExample2 </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//creating object of Display class</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t xml:space="preserve">Display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//method call</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show</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lastRenderedPageBreak/>
        <w:t>Output:</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3399"/>
                <w:bdr w:val="none" w:sz="0" w:space="0" w:color="auto" w:frame="1"/>
              </w:rPr>
              <w:t>Exception</w:t>
            </w:r>
            <w:r w:rsidRPr="00CB5673">
              <w:rPr>
                <w:rFonts w:asciiTheme="majorHAnsi" w:hAnsiTheme="majorHAnsi" w:cstheme="majorHAnsi"/>
              </w:rPr>
              <w:t xml:space="preserve"> in thread </w:t>
            </w:r>
            <w:r w:rsidRPr="00CB5673">
              <w:rPr>
                <w:rFonts w:asciiTheme="majorHAnsi" w:hAnsiTheme="majorHAnsi" w:cstheme="majorHAnsi"/>
                <w:color w:val="0000FF"/>
                <w:bdr w:val="none" w:sz="0" w:space="0" w:color="auto" w:frame="1"/>
              </w:rPr>
              <w:t>"main"</w:t>
            </w:r>
            <w:r w:rsidRPr="00CB5673">
              <w:rPr>
                <w:rFonts w:asciiTheme="majorHAnsi" w:hAnsiTheme="majorHAnsi" w:cstheme="majorHAnsi"/>
              </w:rPr>
              <w:t xml:space="preserve">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lang</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VerifyError</w:t>
            </w:r>
            <w:proofErr w:type="spellEnd"/>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w:t>
            </w:r>
            <w:proofErr w:type="spellStart"/>
            <w:r w:rsidRPr="00CB5673">
              <w:rPr>
                <w:rFonts w:asciiTheme="majorHAnsi" w:hAnsiTheme="majorHAnsi" w:cstheme="majorHAnsi"/>
              </w:rPr>
              <w:t>com.</w:t>
            </w:r>
            <w:r w:rsidRPr="00CB5673">
              <w:rPr>
                <w:rFonts w:asciiTheme="majorHAnsi" w:hAnsiTheme="majorHAnsi" w:cstheme="majorHAnsi"/>
                <w:color w:val="006633"/>
                <w:bdr w:val="none" w:sz="0" w:space="0" w:color="auto" w:frame="1"/>
              </w:rPr>
              <w:t>codesjava</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business</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Display</w:t>
            </w:r>
            <w:proofErr w:type="spellEnd"/>
            <w:r w:rsidRPr="00CB5673">
              <w:rPr>
                <w:rFonts w:asciiTheme="majorHAnsi" w:hAnsiTheme="majorHAnsi" w:cstheme="majorHAnsi"/>
              </w:rPr>
              <w:t xml:space="preserve"> overrides </w:t>
            </w: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method show.</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V</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at java.</w:t>
            </w:r>
            <w:r w:rsidRPr="00CB5673">
              <w:rPr>
                <w:rFonts w:asciiTheme="majorHAnsi" w:hAnsiTheme="majorHAnsi" w:cstheme="majorHAnsi"/>
                <w:color w:val="006633"/>
                <w:bdr w:val="none" w:sz="0" w:space="0" w:color="auto" w:frame="1"/>
              </w:rPr>
              <w:t>lang</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ClassLoader</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defineClass1</w:t>
            </w:r>
            <w:r w:rsidRPr="00CB5673">
              <w:rPr>
                <w:rFonts w:asciiTheme="majorHAnsi" w:hAnsiTheme="majorHAnsi" w:cstheme="majorHAnsi"/>
                <w:color w:val="009900"/>
                <w:bdr w:val="none" w:sz="0" w:space="0" w:color="auto" w:frame="1"/>
              </w:rPr>
              <w:t>(</w:t>
            </w:r>
            <w:r w:rsidRPr="00CB5673">
              <w:rPr>
                <w:rFonts w:asciiTheme="majorHAnsi" w:hAnsiTheme="majorHAnsi" w:cstheme="majorHAnsi"/>
                <w:b/>
                <w:bCs/>
                <w:color w:val="000000"/>
                <w:bdr w:val="none" w:sz="0" w:space="0" w:color="auto" w:frame="1"/>
              </w:rPr>
              <w:t>Native</w:t>
            </w:r>
            <w:r w:rsidRPr="00CB5673">
              <w:rPr>
                <w:rFonts w:asciiTheme="majorHAnsi" w:hAnsiTheme="majorHAnsi" w:cstheme="majorHAnsi"/>
              </w:rPr>
              <w:t xml:space="preserve"> </w:t>
            </w:r>
            <w:r w:rsidRPr="00CB5673">
              <w:rPr>
                <w:rFonts w:asciiTheme="majorHAnsi" w:hAnsiTheme="majorHAnsi" w:cstheme="majorHAnsi"/>
                <w:color w:val="003399"/>
                <w:bdr w:val="none" w:sz="0" w:space="0" w:color="auto" w:frame="1"/>
              </w:rPr>
              <w:t>Method</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lang</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ClassLoader</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defineClass</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Unknown Source</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security</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SecureClassLoader</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defineClass</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Unknown Source</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net</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URLClassLoader</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defineClass</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Unknown Source</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at java.</w:t>
            </w:r>
            <w:r w:rsidRPr="00CB5673">
              <w:rPr>
                <w:rFonts w:asciiTheme="majorHAnsi" w:hAnsiTheme="majorHAnsi" w:cstheme="majorHAnsi"/>
                <w:color w:val="006633"/>
                <w:bdr w:val="none" w:sz="0" w:space="0" w:color="auto" w:frame="1"/>
              </w:rPr>
              <w:t>net</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URLClassLoader</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access</w:t>
            </w:r>
            <w:r w:rsidRPr="00CB5673">
              <w:rPr>
                <w:rFonts w:asciiTheme="majorHAnsi" w:hAnsiTheme="majorHAnsi" w:cstheme="majorHAnsi"/>
              </w:rPr>
              <w:t>$100</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Unknown Source</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at java.</w:t>
            </w:r>
            <w:r w:rsidRPr="00CB5673">
              <w:rPr>
                <w:rFonts w:asciiTheme="majorHAnsi" w:hAnsiTheme="majorHAnsi" w:cstheme="majorHAnsi"/>
                <w:color w:val="006633"/>
                <w:bdr w:val="none" w:sz="0" w:space="0" w:color="auto" w:frame="1"/>
              </w:rPr>
              <w:t>net</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URLClassLoader</w:t>
            </w:r>
            <w:r w:rsidRPr="00CB5673">
              <w:rPr>
                <w:rFonts w:asciiTheme="majorHAnsi" w:hAnsiTheme="majorHAnsi" w:cstheme="majorHAnsi"/>
              </w:rPr>
              <w:t>$1.</w:t>
            </w:r>
            <w:r w:rsidRPr="00CB5673">
              <w:rPr>
                <w:rFonts w:asciiTheme="majorHAnsi" w:hAnsiTheme="majorHAnsi" w:cstheme="majorHAnsi"/>
                <w:color w:val="006633"/>
                <w:bdr w:val="none" w:sz="0" w:space="0" w:color="auto" w:frame="1"/>
              </w:rPr>
              <w:t>run</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Unknown Source</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at java.</w:t>
            </w:r>
            <w:r w:rsidRPr="00CB5673">
              <w:rPr>
                <w:rFonts w:asciiTheme="majorHAnsi" w:hAnsiTheme="majorHAnsi" w:cstheme="majorHAnsi"/>
                <w:color w:val="006633"/>
                <w:bdr w:val="none" w:sz="0" w:space="0" w:color="auto" w:frame="1"/>
              </w:rPr>
              <w:t>net</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URLClassLoader</w:t>
            </w:r>
            <w:r w:rsidRPr="00CB5673">
              <w:rPr>
                <w:rFonts w:asciiTheme="majorHAnsi" w:hAnsiTheme="majorHAnsi" w:cstheme="majorHAnsi"/>
              </w:rPr>
              <w:t>$1.</w:t>
            </w:r>
            <w:r w:rsidRPr="00CB5673">
              <w:rPr>
                <w:rFonts w:asciiTheme="majorHAnsi" w:hAnsiTheme="majorHAnsi" w:cstheme="majorHAnsi"/>
                <w:color w:val="006633"/>
                <w:bdr w:val="none" w:sz="0" w:space="0" w:color="auto" w:frame="1"/>
              </w:rPr>
              <w:t>run</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Unknown Source</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security</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AccessController</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doPrivileged</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b/>
                <w:bCs/>
                <w:color w:val="000000"/>
                <w:bdr w:val="none" w:sz="0" w:space="0" w:color="auto" w:frame="1"/>
              </w:rPr>
              <w:t>Native</w:t>
            </w:r>
            <w:r w:rsidRPr="00CB5673">
              <w:rPr>
                <w:rFonts w:asciiTheme="majorHAnsi" w:hAnsiTheme="majorHAnsi" w:cstheme="majorHAnsi"/>
              </w:rPr>
              <w:t xml:space="preserve"> </w:t>
            </w:r>
            <w:r w:rsidRPr="00CB5673">
              <w:rPr>
                <w:rFonts w:asciiTheme="majorHAnsi" w:hAnsiTheme="majorHAnsi" w:cstheme="majorHAnsi"/>
                <w:color w:val="003399"/>
                <w:bdr w:val="none" w:sz="0" w:space="0" w:color="auto" w:frame="1"/>
              </w:rPr>
              <w:t>Method</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net</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URLClassLoader</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findClass</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Unknown Source</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lang</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ClassLoader</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loadClass</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Unknown Source</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sun.</w:t>
            </w:r>
            <w:r w:rsidRPr="00CB5673">
              <w:rPr>
                <w:rFonts w:asciiTheme="majorHAnsi" w:hAnsiTheme="majorHAnsi" w:cstheme="majorHAnsi"/>
                <w:color w:val="006633"/>
                <w:bdr w:val="none" w:sz="0" w:space="0" w:color="auto" w:frame="1"/>
              </w:rPr>
              <w:t>misc</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Launcher</w:t>
            </w:r>
            <w:r w:rsidRPr="00CB5673">
              <w:rPr>
                <w:rFonts w:asciiTheme="majorHAnsi" w:hAnsiTheme="majorHAnsi" w:cstheme="majorHAnsi"/>
              </w:rPr>
              <w:t>$AppClassLoader.</w:t>
            </w:r>
            <w:r w:rsidRPr="00CB5673">
              <w:rPr>
                <w:rFonts w:asciiTheme="majorHAnsi" w:hAnsiTheme="majorHAnsi" w:cstheme="majorHAnsi"/>
                <w:color w:val="006633"/>
                <w:bdr w:val="none" w:sz="0" w:space="0" w:color="auto" w:frame="1"/>
              </w:rPr>
              <w:t>loadClass</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Unknown Source</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lang</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ClassLoader</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loadClass</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rPr>
              <w:t>Unknown Source</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at com.</w:t>
            </w:r>
            <w:r w:rsidRPr="00CB5673">
              <w:rPr>
                <w:rFonts w:asciiTheme="majorHAnsi" w:hAnsiTheme="majorHAnsi" w:cstheme="majorHAnsi"/>
                <w:color w:val="006633"/>
                <w:bdr w:val="none" w:sz="0" w:space="0" w:color="auto" w:frame="1"/>
              </w:rPr>
              <w:t>codesjava</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business</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FinalExample2</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main</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r w:rsidRPr="00CB5673">
              <w:rPr>
                <w:rFonts w:asciiTheme="majorHAnsi" w:hAnsiTheme="majorHAnsi" w:cstheme="majorHAnsi"/>
              </w:rPr>
              <w:t>FinalExample2.</w:t>
            </w:r>
            <w:r w:rsidRPr="00CB5673">
              <w:rPr>
                <w:rFonts w:asciiTheme="majorHAnsi" w:hAnsiTheme="majorHAnsi" w:cstheme="majorHAnsi"/>
                <w:color w:val="006633"/>
                <w:bdr w:val="none" w:sz="0" w:space="0" w:color="auto" w:frame="1"/>
              </w:rPr>
              <w:t>java</w:t>
            </w:r>
            <w:r w:rsidRPr="00CB5673">
              <w:rPr>
                <w:rFonts w:asciiTheme="majorHAnsi" w:hAnsiTheme="majorHAnsi" w:cstheme="majorHAnsi"/>
                <w:color w:val="339933"/>
                <w:bdr w:val="none" w:sz="0" w:space="0" w:color="auto" w:frame="1"/>
              </w:rPr>
              <w:t>:</w:t>
            </w:r>
            <w:r w:rsidRPr="00CB5673">
              <w:rPr>
                <w:rFonts w:asciiTheme="majorHAnsi" w:hAnsiTheme="majorHAnsi" w:cstheme="majorHAnsi"/>
                <w:color w:val="CC66CC"/>
                <w:bdr w:val="none" w:sz="0" w:space="0" w:color="auto" w:frame="1"/>
              </w:rPr>
              <w:t>23</w:t>
            </w: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42"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2D0FEE" w:rsidRPr="00CB5673" w:rsidRDefault="002D0FEE" w:rsidP="002D0FEE">
      <w:pPr>
        <w:pStyle w:val="Heading5"/>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Note: A final method can be inherited but can’t be override.</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3.  final class in java:</w:t>
      </w:r>
    </w:p>
    <w:p w:rsidR="002D0FEE" w:rsidRPr="00CB5673" w:rsidRDefault="002D0FEE" w:rsidP="002D0FEE">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A class declared with final keyword is known as final class. A final class can’t be inherited.</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hAnsiTheme="majorHAnsi" w:cstheme="majorHAnsi"/>
          <w:color w:val="222222"/>
          <w:sz w:val="20"/>
          <w:szCs w:val="20"/>
          <w:bdr w:val="none" w:sz="0" w:space="0" w:color="auto" w:frame="1"/>
        </w:rPr>
        <w:t>FinalExample3.java</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that final class can't be inherited.</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"Hello world."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i/>
                <w:iCs/>
                <w:color w:val="666666"/>
                <w:bdr w:val="none" w:sz="0" w:space="0" w:color="auto" w:frame="1"/>
              </w:rPr>
              <w:lastRenderedPageBreak/>
              <w:t>//error because final class can't be inherited.</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Display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"Hello codesjava.com."</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FinalExample3 </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//creating object of Display class</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t xml:space="preserve">Display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//method call</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display</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lastRenderedPageBreak/>
        <w:t>Output:</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3399"/>
                <w:bdr w:val="none" w:sz="0" w:space="0" w:color="auto" w:frame="1"/>
              </w:rPr>
              <w:t>Exception</w:t>
            </w:r>
            <w:r w:rsidRPr="00CB5673">
              <w:rPr>
                <w:rFonts w:asciiTheme="majorHAnsi" w:hAnsiTheme="majorHAnsi" w:cstheme="majorHAnsi"/>
              </w:rPr>
              <w:t xml:space="preserve"> in thread </w:t>
            </w:r>
            <w:r w:rsidRPr="00CB5673">
              <w:rPr>
                <w:rFonts w:asciiTheme="majorHAnsi" w:hAnsiTheme="majorHAnsi" w:cstheme="majorHAnsi"/>
                <w:color w:val="0000FF"/>
                <w:bdr w:val="none" w:sz="0" w:space="0" w:color="auto" w:frame="1"/>
              </w:rPr>
              <w:t>"main"</w:t>
            </w:r>
            <w:r w:rsidRPr="00CB5673">
              <w:rPr>
                <w:rFonts w:asciiTheme="majorHAnsi" w:hAnsiTheme="majorHAnsi" w:cstheme="majorHAnsi"/>
              </w:rPr>
              <w:t xml:space="preserve">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lang</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Error</w:t>
            </w:r>
            <w:proofErr w:type="spellEnd"/>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Unresolved compilation problem</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The type Display cannot subclass the </w:t>
            </w: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Show</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com.</w:t>
            </w:r>
            <w:r w:rsidRPr="00CB5673">
              <w:rPr>
                <w:rFonts w:asciiTheme="majorHAnsi" w:hAnsiTheme="majorHAnsi" w:cstheme="majorHAnsi"/>
                <w:color w:val="006633"/>
                <w:bdr w:val="none" w:sz="0" w:space="0" w:color="auto" w:frame="1"/>
              </w:rPr>
              <w:t>codesjava</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business</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Display</w:t>
            </w:r>
            <w:proofErr w:type="spellEnd"/>
            <w:r w:rsidRPr="00CB5673">
              <w:rPr>
                <w:rFonts w:asciiTheme="majorHAnsi" w:hAnsiTheme="majorHAnsi" w:cstheme="majorHAnsi"/>
              </w:rPr>
              <w:t>.</w:t>
            </w:r>
            <w:r w:rsidRPr="00CB5673">
              <w:rPr>
                <w:rFonts w:asciiTheme="majorHAnsi" w:hAnsiTheme="majorHAnsi" w:cstheme="majorHAnsi"/>
                <w:color w:val="009900"/>
                <w:bdr w:val="none" w:sz="0" w:space="0" w:color="auto" w:frame="1"/>
              </w:rPr>
              <w:t>(</w:t>
            </w:r>
            <w:r w:rsidRPr="00CB5673">
              <w:rPr>
                <w:rFonts w:asciiTheme="majorHAnsi" w:hAnsiTheme="majorHAnsi" w:cstheme="majorHAnsi"/>
              </w:rPr>
              <w:t>FinalExample3.</w:t>
            </w:r>
            <w:r w:rsidRPr="00CB5673">
              <w:rPr>
                <w:rFonts w:asciiTheme="majorHAnsi" w:hAnsiTheme="majorHAnsi" w:cstheme="majorHAnsi"/>
                <w:color w:val="006633"/>
                <w:bdr w:val="none" w:sz="0" w:space="0" w:color="auto" w:frame="1"/>
              </w:rPr>
              <w:t>java</w:t>
            </w:r>
            <w:r w:rsidRPr="00CB5673">
              <w:rPr>
                <w:rFonts w:asciiTheme="majorHAnsi" w:hAnsiTheme="majorHAnsi" w:cstheme="majorHAnsi"/>
                <w:color w:val="339933"/>
                <w:bdr w:val="none" w:sz="0" w:space="0" w:color="auto" w:frame="1"/>
              </w:rPr>
              <w:t>:</w:t>
            </w:r>
            <w:r w:rsidRPr="00CB5673">
              <w:rPr>
                <w:rFonts w:asciiTheme="majorHAnsi" w:hAnsiTheme="majorHAnsi" w:cstheme="majorHAnsi"/>
                <w:color w:val="CC66CC"/>
                <w:bdr w:val="none" w:sz="0" w:space="0" w:color="auto" w:frame="1"/>
              </w:rPr>
              <w:t>13</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at com.</w:t>
            </w:r>
            <w:r w:rsidRPr="00CB5673">
              <w:rPr>
                <w:rFonts w:asciiTheme="majorHAnsi" w:hAnsiTheme="majorHAnsi" w:cstheme="majorHAnsi"/>
                <w:color w:val="006633"/>
                <w:bdr w:val="none" w:sz="0" w:space="0" w:color="auto" w:frame="1"/>
              </w:rPr>
              <w:t>codesjava</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business</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FinalExample3</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main</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r w:rsidRPr="00CB5673">
              <w:rPr>
                <w:rFonts w:asciiTheme="majorHAnsi" w:hAnsiTheme="majorHAnsi" w:cstheme="majorHAnsi"/>
              </w:rPr>
              <w:t>FinalExample3.</w:t>
            </w:r>
            <w:r w:rsidRPr="00CB5673">
              <w:rPr>
                <w:rFonts w:asciiTheme="majorHAnsi" w:hAnsiTheme="majorHAnsi" w:cstheme="majorHAnsi"/>
                <w:color w:val="006633"/>
                <w:bdr w:val="none" w:sz="0" w:space="0" w:color="auto" w:frame="1"/>
              </w:rPr>
              <w:t>java</w:t>
            </w:r>
            <w:r w:rsidRPr="00CB5673">
              <w:rPr>
                <w:rFonts w:asciiTheme="majorHAnsi" w:hAnsiTheme="majorHAnsi" w:cstheme="majorHAnsi"/>
                <w:color w:val="339933"/>
                <w:bdr w:val="none" w:sz="0" w:space="0" w:color="auto" w:frame="1"/>
              </w:rPr>
              <w:t>:</w:t>
            </w:r>
            <w:r w:rsidRPr="00CB5673">
              <w:rPr>
                <w:rFonts w:asciiTheme="majorHAnsi" w:hAnsiTheme="majorHAnsi" w:cstheme="majorHAnsi"/>
                <w:color w:val="CC66CC"/>
                <w:bdr w:val="none" w:sz="0" w:space="0" w:color="auto" w:frame="1"/>
              </w:rPr>
              <w:t>22</w:t>
            </w: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43"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2D0FEE" w:rsidRPr="00CB5673" w:rsidRDefault="002D0FEE" w:rsidP="002D0FEE">
      <w:pPr>
        <w:pStyle w:val="Heading5"/>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Note: final method can be inherited.</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hAnsiTheme="majorHAnsi" w:cstheme="majorHAnsi"/>
          <w:color w:val="222222"/>
          <w:sz w:val="20"/>
          <w:szCs w:val="20"/>
          <w:bdr w:val="none" w:sz="0" w:space="0" w:color="auto" w:frame="1"/>
        </w:rPr>
        <w:t>FinalExample4.java</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that final method can be inherited.</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"Hello world."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Display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"Hello codesjava.com."</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FinalExample4 </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//creating object of Display class</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t xml:space="preserve">Display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//method call</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show</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lastRenderedPageBreak/>
        <w:t>Output:</w:t>
      </w:r>
    </w:p>
    <w:tbl>
      <w:tblPr>
        <w:tblW w:w="12900" w:type="dxa"/>
        <w:tblCellSpacing w:w="15" w:type="dxa"/>
        <w:tblCellMar>
          <w:top w:w="15" w:type="dxa"/>
          <w:left w:w="15" w:type="dxa"/>
          <w:bottom w:w="15" w:type="dxa"/>
          <w:right w:w="15" w:type="dxa"/>
        </w:tblCellMar>
        <w:tblLook w:val="04A0" w:firstRow="1" w:lastRow="0" w:firstColumn="1" w:lastColumn="0" w:noHBand="0" w:noVBand="1"/>
      </w:tblPr>
      <w:tblGrid>
        <w:gridCol w:w="12900"/>
      </w:tblGrid>
      <w:tr w:rsidR="002D0FEE" w:rsidRPr="00CB5673" w:rsidTr="002D0FEE">
        <w:trPr>
          <w:tblCellSpacing w:w="15" w:type="dxa"/>
        </w:trPr>
        <w:tc>
          <w:tcPr>
            <w:tcW w:w="12900"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Hello world.</w:t>
            </w:r>
          </w:p>
        </w:tc>
      </w:tr>
    </w:tbl>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44"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2D0FEE" w:rsidRPr="00CB5673" w:rsidRDefault="002D0FEE" w:rsidP="002D0FEE">
      <w:pPr>
        <w:pStyle w:val="Heading5"/>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Note: Abstract class and constructor can’t be final.</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4. Blank final variable in java:</w:t>
      </w:r>
    </w:p>
    <w:p w:rsidR="002D0FEE" w:rsidRPr="00CB5673" w:rsidRDefault="002D0FEE" w:rsidP="002D0FEE">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 xml:space="preserve">A variable declared with final keyword but not </w:t>
      </w:r>
      <w:proofErr w:type="spellStart"/>
      <w:r w:rsidRPr="00CB5673">
        <w:rPr>
          <w:rFonts w:asciiTheme="majorHAnsi" w:hAnsiTheme="majorHAnsi" w:cstheme="majorHAnsi"/>
          <w:color w:val="222222"/>
          <w:sz w:val="20"/>
          <w:szCs w:val="20"/>
        </w:rPr>
        <w:t>initialised</w:t>
      </w:r>
      <w:proofErr w:type="spellEnd"/>
      <w:r w:rsidRPr="00CB5673">
        <w:rPr>
          <w:rFonts w:asciiTheme="majorHAnsi" w:hAnsiTheme="majorHAnsi" w:cstheme="majorHAnsi"/>
          <w:color w:val="222222"/>
          <w:sz w:val="20"/>
          <w:szCs w:val="20"/>
        </w:rPr>
        <w:t xml:space="preserve"> at declaration time is known as blank final variable. They are </w:t>
      </w:r>
      <w:proofErr w:type="spellStart"/>
      <w:r w:rsidRPr="00CB5673">
        <w:rPr>
          <w:rFonts w:asciiTheme="majorHAnsi" w:hAnsiTheme="majorHAnsi" w:cstheme="majorHAnsi"/>
          <w:color w:val="222222"/>
          <w:sz w:val="20"/>
          <w:szCs w:val="20"/>
        </w:rPr>
        <w:t>initialised</w:t>
      </w:r>
      <w:proofErr w:type="spellEnd"/>
      <w:r w:rsidRPr="00CB5673">
        <w:rPr>
          <w:rFonts w:asciiTheme="majorHAnsi" w:hAnsiTheme="majorHAnsi" w:cstheme="majorHAnsi"/>
          <w:color w:val="222222"/>
          <w:sz w:val="20"/>
          <w:szCs w:val="20"/>
        </w:rPr>
        <w:t xml:space="preserve"> at the time of object creation in constructor and can’t change after that.</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hAnsiTheme="majorHAnsi" w:cstheme="majorHAnsi"/>
          <w:color w:val="222222"/>
          <w:sz w:val="20"/>
          <w:szCs w:val="20"/>
          <w:bdr w:val="none" w:sz="0" w:space="0" w:color="auto" w:frame="1"/>
        </w:rPr>
        <w:t>FinalExample5.java</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class is used to show the example of blank final variable.</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Test</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 xml:space="preserve">//blank final variable which can only be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//initialize through constructor.</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t>Test</w:t>
            </w:r>
            <w:r w:rsidRPr="00CB5673">
              <w:rPr>
                <w:rFonts w:asciiTheme="majorHAnsi" w:hAnsiTheme="majorHAnsi" w:cstheme="majorHAnsi"/>
                <w:color w:val="009900"/>
                <w:bdr w:val="none" w:sz="0" w:space="0" w:color="auto" w:frame="1"/>
              </w:rPr>
              <w:t>(</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n</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rPr>
              <w:t>num</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n</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w:t>
            </w:r>
            <w:proofErr w:type="spellStart"/>
            <w:r w:rsidRPr="00CB5673">
              <w:rPr>
                <w:rFonts w:asciiTheme="majorHAnsi" w:hAnsiTheme="majorHAnsi" w:cstheme="majorHAnsi"/>
                <w:color w:val="0000FF"/>
                <w:bdr w:val="none" w:sz="0" w:space="0" w:color="auto" w:frame="1"/>
              </w:rPr>
              <w:t>Num</w:t>
            </w:r>
            <w:proofErr w:type="spellEnd"/>
            <w:r w:rsidRPr="00CB5673">
              <w:rPr>
                <w:rFonts w:asciiTheme="majorHAnsi" w:hAnsiTheme="majorHAnsi" w:cstheme="majorHAnsi"/>
                <w:color w:val="0000FF"/>
                <w:bdr w:val="none" w:sz="0" w:space="0" w:color="auto" w:frame="1"/>
              </w:rPr>
              <w:t xml:space="preserve">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FinalExample5 </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Test</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CC66CC"/>
                <w:bdr w:val="none" w:sz="0" w:space="0" w:color="auto" w:frame="1"/>
              </w:rPr>
              <w:t>100</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Output:</w:t>
      </w:r>
    </w:p>
    <w:tbl>
      <w:tblPr>
        <w:tblW w:w="12900" w:type="dxa"/>
        <w:tblCellSpacing w:w="15" w:type="dxa"/>
        <w:tblCellMar>
          <w:top w:w="15" w:type="dxa"/>
          <w:left w:w="15" w:type="dxa"/>
          <w:bottom w:w="15" w:type="dxa"/>
          <w:right w:w="15" w:type="dxa"/>
        </w:tblCellMar>
        <w:tblLook w:val="04A0" w:firstRow="1" w:lastRow="0" w:firstColumn="1" w:lastColumn="0" w:noHBand="0" w:noVBand="1"/>
      </w:tblPr>
      <w:tblGrid>
        <w:gridCol w:w="12900"/>
      </w:tblGrid>
      <w:tr w:rsidR="002D0FEE" w:rsidRPr="00CB5673" w:rsidTr="002D0FEE">
        <w:trPr>
          <w:tblCellSpacing w:w="15" w:type="dxa"/>
        </w:trPr>
        <w:tc>
          <w:tcPr>
            <w:tcW w:w="12900"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rPr>
            </w:pPr>
            <w:proofErr w:type="spellStart"/>
            <w:r w:rsidRPr="00CB5673">
              <w:rPr>
                <w:rFonts w:asciiTheme="majorHAnsi" w:hAnsiTheme="majorHAnsi" w:cstheme="majorHAnsi"/>
              </w:rPr>
              <w:t>Num</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100</w:t>
            </w:r>
          </w:p>
        </w:tc>
      </w:tr>
    </w:tbl>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45"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5. static blank final variable in java:</w:t>
      </w:r>
    </w:p>
    <w:p w:rsidR="002D0FEE" w:rsidRPr="00CB5673" w:rsidRDefault="002D0FEE" w:rsidP="002D0FEE">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 xml:space="preserve">A static variable declared with final keyword but not </w:t>
      </w:r>
      <w:proofErr w:type="spellStart"/>
      <w:r w:rsidRPr="00CB5673">
        <w:rPr>
          <w:rFonts w:asciiTheme="majorHAnsi" w:hAnsiTheme="majorHAnsi" w:cstheme="majorHAnsi"/>
          <w:color w:val="222222"/>
          <w:sz w:val="20"/>
          <w:szCs w:val="20"/>
        </w:rPr>
        <w:t>initialised</w:t>
      </w:r>
      <w:proofErr w:type="spellEnd"/>
      <w:r w:rsidRPr="00CB5673">
        <w:rPr>
          <w:rFonts w:asciiTheme="majorHAnsi" w:hAnsiTheme="majorHAnsi" w:cstheme="majorHAnsi"/>
          <w:color w:val="222222"/>
          <w:sz w:val="20"/>
          <w:szCs w:val="20"/>
        </w:rPr>
        <w:t xml:space="preserve"> at declaration time is known as static blank final variable. It can be </w:t>
      </w:r>
      <w:proofErr w:type="spellStart"/>
      <w:r w:rsidRPr="00CB5673">
        <w:rPr>
          <w:rFonts w:asciiTheme="majorHAnsi" w:hAnsiTheme="majorHAnsi" w:cstheme="majorHAnsi"/>
          <w:color w:val="222222"/>
          <w:sz w:val="20"/>
          <w:szCs w:val="20"/>
        </w:rPr>
        <w:t>initialised</w:t>
      </w:r>
      <w:proofErr w:type="spellEnd"/>
      <w:r w:rsidRPr="00CB5673">
        <w:rPr>
          <w:rFonts w:asciiTheme="majorHAnsi" w:hAnsiTheme="majorHAnsi" w:cstheme="majorHAnsi"/>
          <w:color w:val="222222"/>
          <w:sz w:val="20"/>
          <w:szCs w:val="20"/>
        </w:rPr>
        <w:t xml:space="preserve"> in a static block only.</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hAnsiTheme="majorHAnsi" w:cstheme="majorHAnsi"/>
          <w:color w:val="222222"/>
          <w:sz w:val="20"/>
          <w:szCs w:val="20"/>
          <w:bdr w:val="none" w:sz="0" w:space="0" w:color="auto" w:frame="1"/>
        </w:rPr>
        <w:t>FinalExample6.java</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class is used to show the example of static blank final variable.</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Test</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 xml:space="preserve">//blank final variable which can only be initialize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//through static initializer block.</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rPr>
              <w:t>num</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100</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w:t>
            </w:r>
            <w:proofErr w:type="spellStart"/>
            <w:r w:rsidRPr="00CB5673">
              <w:rPr>
                <w:rFonts w:asciiTheme="majorHAnsi" w:hAnsiTheme="majorHAnsi" w:cstheme="majorHAnsi"/>
                <w:color w:val="0000FF"/>
                <w:bdr w:val="none" w:sz="0" w:space="0" w:color="auto" w:frame="1"/>
              </w:rPr>
              <w:t>Num</w:t>
            </w:r>
            <w:proofErr w:type="spellEnd"/>
            <w:r w:rsidRPr="00CB5673">
              <w:rPr>
                <w:rFonts w:asciiTheme="majorHAnsi" w:hAnsiTheme="majorHAnsi" w:cstheme="majorHAnsi"/>
                <w:color w:val="0000FF"/>
                <w:bdr w:val="none" w:sz="0" w:space="0" w:color="auto" w:frame="1"/>
              </w:rPr>
              <w:t xml:space="preserve">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lastRenderedPageBreak/>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FinalExample6 </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Test</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lastRenderedPageBreak/>
        <w:t>Output:</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rPr>
            </w:pPr>
            <w:proofErr w:type="spellStart"/>
            <w:r w:rsidRPr="00CB5673">
              <w:rPr>
                <w:rFonts w:asciiTheme="majorHAnsi" w:hAnsiTheme="majorHAnsi" w:cstheme="majorHAnsi"/>
              </w:rPr>
              <w:t>Num</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100</w:t>
            </w:r>
          </w:p>
        </w:tc>
      </w:tr>
    </w:tbl>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46"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6.  final parameter in java:</w:t>
      </w:r>
    </w:p>
    <w:p w:rsidR="002D0FEE" w:rsidRPr="00CB5673" w:rsidRDefault="002D0FEE" w:rsidP="002D0FEE">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A method parameter declared with final keyword is known as final parameter. Its value can’t be changed.</w:t>
      </w:r>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hAnsiTheme="majorHAnsi" w:cstheme="majorHAnsi"/>
          <w:color w:val="222222"/>
          <w:sz w:val="20"/>
          <w:szCs w:val="20"/>
          <w:bdr w:val="none" w:sz="0" w:space="0" w:color="auto" w:frame="1"/>
        </w:rPr>
        <w:t>FinalExample7.java</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that value of </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final parameter can't be changed.</w:t>
            </w:r>
          </w:p>
          <w:p w:rsidR="002D0FEE" w:rsidRPr="00CB5673" w:rsidRDefault="002D0FEE">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Test</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w:t>
            </w:r>
            <w:proofErr w:type="spellStart"/>
            <w:r w:rsidRPr="00CB5673">
              <w:rPr>
                <w:rFonts w:asciiTheme="majorHAnsi" w:hAnsiTheme="majorHAnsi" w:cstheme="majorHAnsi"/>
              </w:rPr>
              <w:t>showDouble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//error because value of final parameter can't be changed.</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rPr>
              <w:t>num</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2</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w:t>
            </w:r>
            <w:proofErr w:type="spellStart"/>
            <w:r w:rsidRPr="00CB5673">
              <w:rPr>
                <w:rFonts w:asciiTheme="majorHAnsi" w:hAnsiTheme="majorHAnsi" w:cstheme="majorHAnsi"/>
                <w:color w:val="0000FF"/>
                <w:bdr w:val="none" w:sz="0" w:space="0" w:color="auto" w:frame="1"/>
              </w:rPr>
              <w:t>Num</w:t>
            </w:r>
            <w:proofErr w:type="spellEnd"/>
            <w:r w:rsidRPr="00CB5673">
              <w:rPr>
                <w:rFonts w:asciiTheme="majorHAnsi" w:hAnsiTheme="majorHAnsi" w:cstheme="majorHAnsi"/>
                <w:color w:val="0000FF"/>
                <w:bdr w:val="none" w:sz="0" w:space="0" w:color="auto" w:frame="1"/>
              </w:rPr>
              <w:t xml:space="preserve"> * 2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FinalExample7 </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//creating object of Test class</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t xml:space="preserve">Test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Test</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r w:rsidRPr="00CB5673">
              <w:rPr>
                <w:rFonts w:asciiTheme="majorHAnsi" w:hAnsiTheme="majorHAnsi" w:cstheme="majorHAnsi"/>
                <w:i/>
                <w:iCs/>
                <w:color w:val="666666"/>
                <w:bdr w:val="none" w:sz="0" w:space="0" w:color="auto" w:frame="1"/>
              </w:rPr>
              <w:t>//method call</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rPr>
              <w:tab/>
            </w:r>
            <w:proofErr w:type="spellStart"/>
            <w:r w:rsidRPr="00CB5673">
              <w:rPr>
                <w:rFonts w:asciiTheme="majorHAnsi" w:hAnsiTheme="majorHAnsi" w:cstheme="majorHAnsi"/>
              </w:rPr>
              <w:t>obj.</w:t>
            </w:r>
            <w:r w:rsidRPr="00CB5673">
              <w:rPr>
                <w:rFonts w:asciiTheme="majorHAnsi" w:hAnsiTheme="majorHAnsi" w:cstheme="majorHAnsi"/>
                <w:color w:val="006633"/>
                <w:bdr w:val="none" w:sz="0" w:space="0" w:color="auto" w:frame="1"/>
              </w:rPr>
              <w:t>showDouble</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CC66CC"/>
                <w:bdr w:val="none" w:sz="0" w:space="0" w:color="auto" w:frame="1"/>
              </w:rPr>
              <w:t>10</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b/>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Output:</w:t>
      </w:r>
    </w:p>
    <w:tbl>
      <w:tblPr>
        <w:tblW w:w="13032" w:type="dxa"/>
        <w:tblCellSpacing w:w="15" w:type="dxa"/>
        <w:tblCellMar>
          <w:top w:w="15" w:type="dxa"/>
          <w:left w:w="15" w:type="dxa"/>
          <w:bottom w:w="15" w:type="dxa"/>
          <w:right w:w="15" w:type="dxa"/>
        </w:tblCellMar>
        <w:tblLook w:val="04A0" w:firstRow="1" w:lastRow="0" w:firstColumn="1" w:lastColumn="0" w:noHBand="0" w:noVBand="1"/>
      </w:tblPr>
      <w:tblGrid>
        <w:gridCol w:w="13032"/>
      </w:tblGrid>
      <w:tr w:rsidR="002D0FEE" w:rsidRPr="00CB5673" w:rsidTr="002D0FEE">
        <w:trPr>
          <w:tblCellSpacing w:w="15" w:type="dxa"/>
        </w:trPr>
        <w:tc>
          <w:tcPr>
            <w:tcW w:w="13032" w:type="dxa"/>
            <w:shd w:val="clear" w:color="auto" w:fill="EEEEEE"/>
            <w:tcMar>
              <w:top w:w="0" w:type="dxa"/>
              <w:left w:w="0" w:type="dxa"/>
              <w:bottom w:w="0" w:type="dxa"/>
              <w:right w:w="0" w:type="dxa"/>
            </w:tcMar>
            <w:vAlign w:val="bottom"/>
            <w:hideMark/>
          </w:tcPr>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3399"/>
                <w:bdr w:val="none" w:sz="0" w:space="0" w:color="auto" w:frame="1"/>
              </w:rPr>
              <w:t>Exception</w:t>
            </w:r>
            <w:r w:rsidRPr="00CB5673">
              <w:rPr>
                <w:rFonts w:asciiTheme="majorHAnsi" w:hAnsiTheme="majorHAnsi" w:cstheme="majorHAnsi"/>
              </w:rPr>
              <w:t xml:space="preserve"> in thread </w:t>
            </w:r>
            <w:r w:rsidRPr="00CB5673">
              <w:rPr>
                <w:rFonts w:asciiTheme="majorHAnsi" w:hAnsiTheme="majorHAnsi" w:cstheme="majorHAnsi"/>
                <w:color w:val="0000FF"/>
                <w:bdr w:val="none" w:sz="0" w:space="0" w:color="auto" w:frame="1"/>
              </w:rPr>
              <w:t>"main"</w:t>
            </w:r>
            <w:r w:rsidRPr="00CB5673">
              <w:rPr>
                <w:rFonts w:asciiTheme="majorHAnsi" w:hAnsiTheme="majorHAnsi" w:cstheme="majorHAnsi"/>
              </w:rPr>
              <w:t xml:space="preserve"> </w:t>
            </w:r>
            <w:proofErr w:type="spellStart"/>
            <w:r w:rsidRPr="00CB5673">
              <w:rPr>
                <w:rFonts w:asciiTheme="majorHAnsi" w:hAnsiTheme="majorHAnsi" w:cstheme="majorHAnsi"/>
              </w:rPr>
              <w:t>java.</w:t>
            </w:r>
            <w:r w:rsidRPr="00CB5673">
              <w:rPr>
                <w:rFonts w:asciiTheme="majorHAnsi" w:hAnsiTheme="majorHAnsi" w:cstheme="majorHAnsi"/>
                <w:color w:val="006633"/>
                <w:bdr w:val="none" w:sz="0" w:space="0" w:color="auto" w:frame="1"/>
              </w:rPr>
              <w:t>lang</w:t>
            </w:r>
            <w:r w:rsidRPr="00CB5673">
              <w:rPr>
                <w:rFonts w:asciiTheme="majorHAnsi" w:hAnsiTheme="majorHAnsi" w:cstheme="majorHAnsi"/>
              </w:rPr>
              <w:t>.</w:t>
            </w:r>
            <w:r w:rsidRPr="00CB5673">
              <w:rPr>
                <w:rFonts w:asciiTheme="majorHAnsi" w:hAnsiTheme="majorHAnsi" w:cstheme="majorHAnsi"/>
                <w:color w:val="003399"/>
                <w:bdr w:val="none" w:sz="0" w:space="0" w:color="auto" w:frame="1"/>
              </w:rPr>
              <w:t>Error</w:t>
            </w:r>
            <w:proofErr w:type="spellEnd"/>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Unresolved compilation problem</w:t>
            </w:r>
            <w:r w:rsidRPr="00CB5673">
              <w:rPr>
                <w:rFonts w:asciiTheme="majorHAnsi" w:hAnsiTheme="majorHAnsi" w:cstheme="majorHAnsi"/>
                <w:color w:val="339933"/>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The </w:t>
            </w:r>
            <w:r w:rsidRPr="00CB5673">
              <w:rPr>
                <w:rFonts w:asciiTheme="majorHAnsi" w:hAnsiTheme="majorHAnsi" w:cstheme="majorHAnsi"/>
                <w:b/>
                <w:bCs/>
                <w:color w:val="000000"/>
                <w:bdr w:val="none" w:sz="0" w:space="0" w:color="auto" w:frame="1"/>
              </w:rPr>
              <w:t>final</w:t>
            </w:r>
            <w:r w:rsidRPr="00CB5673">
              <w:rPr>
                <w:rFonts w:asciiTheme="majorHAnsi" w:hAnsiTheme="majorHAnsi" w:cstheme="majorHAnsi"/>
              </w:rPr>
              <w:t xml:space="preserve"> local variable </w:t>
            </w:r>
            <w:proofErr w:type="spellStart"/>
            <w:r w:rsidRPr="00CB5673">
              <w:rPr>
                <w:rFonts w:asciiTheme="majorHAnsi" w:hAnsiTheme="majorHAnsi" w:cstheme="majorHAnsi"/>
              </w:rPr>
              <w:t>num</w:t>
            </w:r>
            <w:proofErr w:type="spellEnd"/>
            <w:r w:rsidRPr="00CB5673">
              <w:rPr>
                <w:rFonts w:asciiTheme="majorHAnsi" w:hAnsiTheme="majorHAnsi" w:cstheme="majorHAnsi"/>
              </w:rPr>
              <w:t xml:space="preserve"> cannot be assigned. </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It</w:t>
            </w:r>
            <w:r w:rsidRPr="00CB5673">
              <w:rPr>
                <w:rFonts w:asciiTheme="majorHAnsi" w:hAnsiTheme="majorHAnsi" w:cstheme="majorHAnsi"/>
              </w:rPr>
              <w:t xml:space="preserve"> must be blank and not using a compound assignment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 xml:space="preserve">at </w:t>
            </w:r>
            <w:proofErr w:type="spellStart"/>
            <w:r w:rsidRPr="00CB5673">
              <w:rPr>
                <w:rFonts w:asciiTheme="majorHAnsi" w:hAnsiTheme="majorHAnsi" w:cstheme="majorHAnsi"/>
              </w:rPr>
              <w:t>com.</w:t>
            </w:r>
            <w:r w:rsidRPr="00CB5673">
              <w:rPr>
                <w:rFonts w:asciiTheme="majorHAnsi" w:hAnsiTheme="majorHAnsi" w:cstheme="majorHAnsi"/>
                <w:color w:val="006633"/>
                <w:bdr w:val="none" w:sz="0" w:space="0" w:color="auto" w:frame="1"/>
              </w:rPr>
              <w:t>codesjava</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business</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Test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showDouble</w:t>
            </w:r>
            <w:proofErr w:type="spellEnd"/>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r w:rsidRPr="00CB5673">
              <w:rPr>
                <w:rFonts w:asciiTheme="majorHAnsi" w:hAnsiTheme="majorHAnsi" w:cstheme="majorHAnsi"/>
              </w:rPr>
              <w:t>FinalExample7.</w:t>
            </w:r>
            <w:r w:rsidRPr="00CB5673">
              <w:rPr>
                <w:rFonts w:asciiTheme="majorHAnsi" w:hAnsiTheme="majorHAnsi" w:cstheme="majorHAnsi"/>
                <w:color w:val="006633"/>
                <w:bdr w:val="none" w:sz="0" w:space="0" w:color="auto" w:frame="1"/>
              </w:rPr>
              <w:t>java</w:t>
            </w:r>
            <w:r w:rsidRPr="00CB5673">
              <w:rPr>
                <w:rFonts w:asciiTheme="majorHAnsi" w:hAnsiTheme="majorHAnsi" w:cstheme="majorHAnsi"/>
                <w:color w:val="339933"/>
                <w:bdr w:val="none" w:sz="0" w:space="0" w:color="auto" w:frame="1"/>
              </w:rPr>
              <w:t>:</w:t>
            </w:r>
            <w:r w:rsidRPr="00CB5673">
              <w:rPr>
                <w:rFonts w:asciiTheme="majorHAnsi" w:hAnsiTheme="majorHAnsi" w:cstheme="majorHAnsi"/>
                <w:color w:val="CC66CC"/>
                <w:bdr w:val="none" w:sz="0" w:space="0" w:color="auto" w:frame="1"/>
              </w:rPr>
              <w:t>11</w:t>
            </w:r>
            <w:r w:rsidRPr="00CB5673">
              <w:rPr>
                <w:rFonts w:asciiTheme="majorHAnsi" w:hAnsiTheme="majorHAnsi" w:cstheme="majorHAnsi"/>
                <w:color w:val="009900"/>
                <w:bdr w:val="none" w:sz="0" w:space="0" w:color="auto" w:frame="1"/>
              </w:rPr>
              <w:t>)</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rPr>
              <w:t>at com.</w:t>
            </w:r>
            <w:r w:rsidRPr="00CB5673">
              <w:rPr>
                <w:rFonts w:asciiTheme="majorHAnsi" w:hAnsiTheme="majorHAnsi" w:cstheme="majorHAnsi"/>
                <w:color w:val="006633"/>
                <w:bdr w:val="none" w:sz="0" w:space="0" w:color="auto" w:frame="1"/>
              </w:rPr>
              <w:t>codesjava</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business</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FinalExample7</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main</w:t>
            </w:r>
          </w:p>
          <w:p w:rsidR="002D0FEE" w:rsidRPr="00CB5673" w:rsidRDefault="002D0FEE">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r w:rsidRPr="00CB5673">
              <w:rPr>
                <w:rFonts w:asciiTheme="majorHAnsi" w:hAnsiTheme="majorHAnsi" w:cstheme="majorHAnsi"/>
              </w:rPr>
              <w:t>FinalExample7.</w:t>
            </w:r>
            <w:r w:rsidRPr="00CB5673">
              <w:rPr>
                <w:rFonts w:asciiTheme="majorHAnsi" w:hAnsiTheme="majorHAnsi" w:cstheme="majorHAnsi"/>
                <w:color w:val="006633"/>
                <w:bdr w:val="none" w:sz="0" w:space="0" w:color="auto" w:frame="1"/>
              </w:rPr>
              <w:t>java</w:t>
            </w:r>
            <w:r w:rsidRPr="00CB5673">
              <w:rPr>
                <w:rFonts w:asciiTheme="majorHAnsi" w:hAnsiTheme="majorHAnsi" w:cstheme="majorHAnsi"/>
                <w:color w:val="339933"/>
                <w:bdr w:val="none" w:sz="0" w:space="0" w:color="auto" w:frame="1"/>
              </w:rPr>
              <w:t>:</w:t>
            </w:r>
            <w:r w:rsidRPr="00CB5673">
              <w:rPr>
                <w:rFonts w:asciiTheme="majorHAnsi" w:hAnsiTheme="majorHAnsi" w:cstheme="majorHAnsi"/>
                <w:color w:val="CC66CC"/>
                <w:bdr w:val="none" w:sz="0" w:space="0" w:color="auto" w:frame="1"/>
              </w:rPr>
              <w:t>20</w:t>
            </w:r>
            <w:r w:rsidRPr="00CB5673">
              <w:rPr>
                <w:rFonts w:asciiTheme="majorHAnsi" w:hAnsiTheme="majorHAnsi" w:cstheme="majorHAnsi"/>
                <w:color w:val="009900"/>
                <w:bdr w:val="none" w:sz="0" w:space="0" w:color="auto" w:frame="1"/>
              </w:rPr>
              <w:t>)</w:t>
            </w:r>
          </w:p>
        </w:tc>
      </w:tr>
    </w:tbl>
    <w:p w:rsidR="002D0FEE" w:rsidRPr="00CB5673" w:rsidRDefault="002D0FEE" w:rsidP="002D0FEE">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47"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2D0FEE" w:rsidRPr="00CB5673" w:rsidRDefault="002D0FEE" w:rsidP="002D0FEE">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Advantages/Benefits of final keyword:</w:t>
      </w:r>
    </w:p>
    <w:p w:rsidR="002D0FEE" w:rsidRPr="00CB5673" w:rsidRDefault="002D0FEE" w:rsidP="002D0FEE">
      <w:pPr>
        <w:numPr>
          <w:ilvl w:val="0"/>
          <w:numId w:val="7"/>
        </w:numPr>
        <w:shd w:val="clear" w:color="auto" w:fill="FFFFFF"/>
        <w:spacing w:after="0" w:line="240" w:lineRule="auto"/>
        <w:textAlignment w:val="baseline"/>
        <w:rPr>
          <w:rFonts w:asciiTheme="majorHAnsi" w:hAnsiTheme="majorHAnsi" w:cstheme="majorHAnsi"/>
          <w:color w:val="222222"/>
          <w:sz w:val="20"/>
          <w:szCs w:val="20"/>
        </w:rPr>
      </w:pPr>
      <w:r w:rsidRPr="00CB5673">
        <w:rPr>
          <w:rStyle w:val="Strong"/>
          <w:rFonts w:asciiTheme="majorHAnsi" w:hAnsiTheme="majorHAnsi" w:cstheme="majorHAnsi"/>
          <w:color w:val="222222"/>
          <w:sz w:val="20"/>
          <w:szCs w:val="20"/>
          <w:bdr w:val="none" w:sz="0" w:space="0" w:color="auto" w:frame="1"/>
        </w:rPr>
        <w:t>Performance: JVM kept in cache if variables, methods and classes are declared final.</w:t>
      </w:r>
    </w:p>
    <w:p w:rsidR="002D0FEE" w:rsidRPr="00CB5673" w:rsidRDefault="002D0FEE" w:rsidP="002D0FEE">
      <w:pPr>
        <w:numPr>
          <w:ilvl w:val="0"/>
          <w:numId w:val="7"/>
        </w:numPr>
        <w:shd w:val="clear" w:color="auto" w:fill="FFFFFF"/>
        <w:spacing w:after="0" w:line="240" w:lineRule="auto"/>
        <w:textAlignment w:val="baseline"/>
        <w:rPr>
          <w:rFonts w:asciiTheme="majorHAnsi" w:hAnsiTheme="majorHAnsi" w:cstheme="majorHAnsi"/>
          <w:color w:val="222222"/>
          <w:sz w:val="20"/>
          <w:szCs w:val="20"/>
        </w:rPr>
      </w:pPr>
      <w:r w:rsidRPr="00CB5673">
        <w:rPr>
          <w:rStyle w:val="Strong"/>
          <w:rFonts w:asciiTheme="majorHAnsi" w:hAnsiTheme="majorHAnsi" w:cstheme="majorHAnsi"/>
          <w:color w:val="222222"/>
          <w:sz w:val="20"/>
          <w:szCs w:val="20"/>
          <w:bdr w:val="none" w:sz="0" w:space="0" w:color="auto" w:frame="1"/>
        </w:rPr>
        <w:t>Immutable classes: With the help of final keyword we can made immutable classes.</w:t>
      </w:r>
    </w:p>
    <w:p w:rsidR="002D0FEE" w:rsidRPr="00CB5673" w:rsidRDefault="002D0FEE" w:rsidP="004C5B48">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p>
    <w:p w:rsidR="008F1929" w:rsidRPr="00CB5673" w:rsidRDefault="008F1929" w:rsidP="008F1929">
      <w:pPr>
        <w:rPr>
          <w:rFonts w:asciiTheme="majorHAnsi" w:hAnsiTheme="majorHAnsi" w:cstheme="majorHAnsi"/>
          <w:b/>
          <w:sz w:val="20"/>
          <w:szCs w:val="20"/>
        </w:rPr>
      </w:pPr>
      <w:ins w:id="8" w:author="Unknown">
        <w:r w:rsidRPr="00CB5673">
          <w:rPr>
            <w:rFonts w:asciiTheme="majorHAnsi" w:hAnsiTheme="majorHAnsi" w:cstheme="majorHAnsi"/>
            <w:color w:val="222222"/>
            <w:sz w:val="20"/>
            <w:szCs w:val="20"/>
            <w:bdr w:val="none" w:sz="0" w:space="0" w:color="auto" w:frame="1"/>
          </w:rPr>
          <w:br/>
        </w:r>
      </w:ins>
      <w:r w:rsidRPr="00CB5673">
        <w:rPr>
          <w:rFonts w:asciiTheme="majorHAnsi" w:hAnsiTheme="majorHAnsi" w:cstheme="majorHAnsi"/>
          <w:color w:val="222222"/>
          <w:sz w:val="20"/>
          <w:szCs w:val="20"/>
        </w:rPr>
        <w:br/>
      </w:r>
      <w:r w:rsidRPr="00CB5673">
        <w:rPr>
          <w:rFonts w:asciiTheme="majorHAnsi" w:hAnsiTheme="majorHAnsi" w:cstheme="majorHAnsi"/>
          <w:b/>
          <w:sz w:val="20"/>
          <w:szCs w:val="20"/>
        </w:rPr>
        <w:t>Anonymous Class</w:t>
      </w:r>
      <w:bookmarkStart w:id="9" w:name="_GoBack"/>
      <w:bookmarkEnd w:id="9"/>
    </w:p>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lastRenderedPageBreak/>
        <w:t>Instance initializer block:</w:t>
      </w:r>
    </w:p>
    <w:p w:rsidR="008F1929" w:rsidRPr="00CB5673" w:rsidRDefault="008F1929" w:rsidP="008F1929">
      <w:pPr>
        <w:pStyle w:val="NormalWeb"/>
        <w:shd w:val="clear" w:color="auto" w:fill="FFFFFF"/>
        <w:spacing w:before="0" w:beforeAutospacing="0" w:after="168" w:afterAutospacing="0"/>
        <w:textAlignment w:val="baseline"/>
        <w:rPr>
          <w:rFonts w:asciiTheme="majorHAnsi" w:hAnsiTheme="majorHAnsi" w:cstheme="majorHAnsi"/>
          <w:color w:val="222222"/>
          <w:sz w:val="20"/>
          <w:szCs w:val="20"/>
        </w:rPr>
      </w:pPr>
      <w:r w:rsidRPr="00CB5673">
        <w:rPr>
          <w:rFonts w:asciiTheme="majorHAnsi" w:hAnsiTheme="majorHAnsi" w:cstheme="majorHAnsi"/>
          <w:color w:val="222222"/>
          <w:sz w:val="20"/>
          <w:szCs w:val="20"/>
        </w:rPr>
        <w:t>Instance initializer block is a mechanism provided by java compiler to define a group of statements common to all constructors at a single place. At the compilation time, compiler moves these statements at the beginning of all constructors after super. It is can also be used to initialize the instance variable.</w:t>
      </w:r>
    </w:p>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8F1929" w:rsidRPr="00CB5673" w:rsidRDefault="008F1929" w:rsidP="008F1929">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eastAsiaTheme="majorEastAsia" w:hAnsiTheme="majorHAnsi" w:cstheme="majorHAnsi"/>
          <w:color w:val="222222"/>
          <w:sz w:val="20"/>
          <w:szCs w:val="20"/>
          <w:bdr w:val="none" w:sz="0" w:space="0" w:color="auto" w:frame="1"/>
        </w:rPr>
        <w:t>AnonymousBlockExample1.java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F1929" w:rsidRPr="00CB5673" w:rsidTr="008F1929">
        <w:trPr>
          <w:tblCellSpacing w:w="15" w:type="dxa"/>
        </w:trPr>
        <w:tc>
          <w:tcPr>
            <w:tcW w:w="13152" w:type="dxa"/>
            <w:shd w:val="clear" w:color="auto" w:fill="EEEEEE"/>
            <w:tcMar>
              <w:top w:w="0" w:type="dxa"/>
              <w:left w:w="0" w:type="dxa"/>
              <w:bottom w:w="0" w:type="dxa"/>
              <w:right w:w="0" w:type="dxa"/>
            </w:tcMar>
            <w:vAlign w:val="bottom"/>
            <w:hideMark/>
          </w:tcPr>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the use of </w:t>
            </w:r>
            <w:proofErr w:type="spellStart"/>
            <w:r w:rsidRPr="00CB5673">
              <w:rPr>
                <w:rFonts w:asciiTheme="majorHAnsi" w:hAnsiTheme="majorHAnsi" w:cstheme="majorHAnsi"/>
                <w:b/>
                <w:bCs/>
                <w:i/>
                <w:iCs/>
                <w:color w:val="008000"/>
                <w:bdr w:val="none" w:sz="0" w:space="0" w:color="auto" w:frame="1"/>
              </w:rPr>
              <w:t>AnonymousBlock</w:t>
            </w:r>
            <w:proofErr w:type="spellEnd"/>
            <w:r w:rsidRPr="00CB5673">
              <w:rPr>
                <w:rFonts w:asciiTheme="majorHAnsi" w:hAnsiTheme="majorHAnsi" w:cstheme="majorHAnsi"/>
                <w:b/>
                <w:bCs/>
                <w:i/>
                <w:iCs/>
                <w:color w:val="008000"/>
                <w:bdr w:val="none" w:sz="0" w:space="0" w:color="auto" w:frame="1"/>
              </w:rPr>
              <w:t>.</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Display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a, b</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//Anonymous or instance initializer Block</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w:t>
            </w:r>
            <w:proofErr w:type="spellStart"/>
            <w:r w:rsidRPr="00CB5673">
              <w:rPr>
                <w:rFonts w:asciiTheme="majorHAnsi" w:hAnsiTheme="majorHAnsi" w:cstheme="majorHAnsi"/>
                <w:color w:val="0000FF"/>
                <w:bdr w:val="none" w:sz="0" w:space="0" w:color="auto" w:frame="1"/>
              </w:rPr>
              <w:t>AnonumousBlock</w:t>
            </w:r>
            <w:proofErr w:type="spellEnd"/>
            <w:r w:rsidRPr="00CB5673">
              <w:rPr>
                <w:rFonts w:asciiTheme="majorHAnsi" w:hAnsiTheme="majorHAnsi" w:cstheme="majorHAnsi"/>
                <w:color w:val="0000FF"/>
                <w:bdr w:val="none" w:sz="0" w:space="0" w:color="auto" w:frame="1"/>
              </w:rPr>
              <w:t xml:space="preserve">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a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10</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//default constructor</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"default constructor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//one argument constructor</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"one parameter constructor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b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//method to display values</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"a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a</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"b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b</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AnonymousBlockExample1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 obj1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obj1.</w:t>
            </w:r>
            <w:r w:rsidRPr="00CB5673">
              <w:rPr>
                <w:rFonts w:asciiTheme="majorHAnsi" w:hAnsiTheme="majorHAnsi" w:cstheme="majorHAnsi"/>
                <w:color w:val="006633"/>
                <w:bdr w:val="none" w:sz="0" w:space="0" w:color="auto" w:frame="1"/>
              </w:rPr>
              <w:t>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 obj2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CC66CC"/>
                <w:bdr w:val="none" w:sz="0" w:space="0" w:color="auto" w:frame="1"/>
              </w:rPr>
              <w:t>20</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obj2.</w:t>
            </w:r>
            <w:r w:rsidRPr="00CB5673">
              <w:rPr>
                <w:rFonts w:asciiTheme="majorHAnsi" w:hAnsiTheme="majorHAnsi" w:cstheme="majorHAnsi"/>
                <w:color w:val="006633"/>
                <w:bdr w:val="none" w:sz="0" w:space="0" w:color="auto" w:frame="1"/>
              </w:rPr>
              <w:t>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F1929" w:rsidRPr="00CB5673" w:rsidTr="008F1929">
        <w:trPr>
          <w:tblCellSpacing w:w="15" w:type="dxa"/>
        </w:trPr>
        <w:tc>
          <w:tcPr>
            <w:tcW w:w="13152" w:type="dxa"/>
            <w:shd w:val="clear" w:color="auto" w:fill="EEEEEE"/>
            <w:tcMar>
              <w:top w:w="0" w:type="dxa"/>
              <w:left w:w="0" w:type="dxa"/>
              <w:bottom w:w="0" w:type="dxa"/>
              <w:right w:w="0" w:type="dxa"/>
            </w:tcMar>
            <w:vAlign w:val="bottom"/>
            <w:hideMark/>
          </w:tcPr>
          <w:p w:rsidR="008F1929" w:rsidRPr="00CB5673" w:rsidRDefault="008F1929">
            <w:pPr>
              <w:pStyle w:val="HTMLPreformatted"/>
              <w:textAlignment w:val="baseline"/>
              <w:rPr>
                <w:rFonts w:asciiTheme="majorHAnsi" w:hAnsiTheme="majorHAnsi" w:cstheme="majorHAnsi"/>
              </w:rPr>
            </w:pPr>
            <w:proofErr w:type="spellStart"/>
            <w:r w:rsidRPr="00CB5673">
              <w:rPr>
                <w:rFonts w:asciiTheme="majorHAnsi" w:hAnsiTheme="majorHAnsi" w:cstheme="majorHAnsi"/>
              </w:rPr>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default</w:t>
            </w:r>
            <w:r w:rsidRPr="00CB5673">
              <w:rPr>
                <w:rFonts w:asciiTheme="majorHAnsi" w:hAnsiTheme="majorHAnsi" w:cstheme="majorHAnsi"/>
              </w:rPr>
              <w:t xml:space="preserve"> constructor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a</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10</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b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0</w:t>
            </w:r>
          </w:p>
          <w:p w:rsidR="008F1929" w:rsidRPr="00CB5673" w:rsidRDefault="008F1929">
            <w:pPr>
              <w:pStyle w:val="HTMLPreformatted"/>
              <w:textAlignment w:val="baseline"/>
              <w:rPr>
                <w:rFonts w:asciiTheme="majorHAnsi" w:hAnsiTheme="majorHAnsi" w:cstheme="majorHAnsi"/>
              </w:rPr>
            </w:pPr>
            <w:proofErr w:type="spellStart"/>
            <w:r w:rsidRPr="00CB5673">
              <w:rPr>
                <w:rFonts w:asciiTheme="majorHAnsi" w:hAnsiTheme="majorHAnsi" w:cstheme="majorHAnsi"/>
              </w:rPr>
              <w:lastRenderedPageBreak/>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one</w:t>
            </w:r>
            <w:r w:rsidRPr="00CB5673">
              <w:rPr>
                <w:rFonts w:asciiTheme="majorHAnsi" w:hAnsiTheme="majorHAnsi" w:cstheme="majorHAnsi"/>
              </w:rPr>
              <w:t xml:space="preserve"> parameter constructor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a</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10</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b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20</w:t>
            </w:r>
          </w:p>
        </w:tc>
      </w:tr>
    </w:tbl>
    <w:p w:rsidR="008F1929" w:rsidRPr="00CB5673" w:rsidRDefault="008F1929" w:rsidP="008F1929">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48"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If two Anonymous Blocks are used then they will execute in the same order in which they are appear.</w:t>
      </w:r>
    </w:p>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8F1929" w:rsidRPr="00CB5673" w:rsidRDefault="008F1929" w:rsidP="008F1929">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eastAsiaTheme="majorEastAsia" w:hAnsiTheme="majorHAnsi" w:cstheme="majorHAnsi"/>
          <w:color w:val="222222"/>
          <w:sz w:val="20"/>
          <w:szCs w:val="20"/>
          <w:bdr w:val="none" w:sz="0" w:space="0" w:color="auto" w:frame="1"/>
        </w:rPr>
        <w:t>AnonymousBlockExample2.java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F1929" w:rsidRPr="00CB5673" w:rsidTr="008F1929">
        <w:trPr>
          <w:tblCellSpacing w:w="15" w:type="dxa"/>
        </w:trPr>
        <w:tc>
          <w:tcPr>
            <w:tcW w:w="13152" w:type="dxa"/>
            <w:shd w:val="clear" w:color="auto" w:fill="EEEEEE"/>
            <w:tcMar>
              <w:top w:w="0" w:type="dxa"/>
              <w:left w:w="0" w:type="dxa"/>
              <w:bottom w:w="0" w:type="dxa"/>
              <w:right w:w="0" w:type="dxa"/>
            </w:tcMar>
            <w:vAlign w:val="bottom"/>
            <w:hideMark/>
          </w:tcPr>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that if two </w:t>
            </w:r>
            <w:proofErr w:type="spellStart"/>
            <w:r w:rsidRPr="00CB5673">
              <w:rPr>
                <w:rFonts w:asciiTheme="majorHAnsi" w:hAnsiTheme="majorHAnsi" w:cstheme="majorHAnsi"/>
                <w:b/>
                <w:bCs/>
                <w:i/>
                <w:iCs/>
                <w:color w:val="008000"/>
                <w:bdr w:val="none" w:sz="0" w:space="0" w:color="auto" w:frame="1"/>
              </w:rPr>
              <w:t>AnonymousBlocks</w:t>
            </w:r>
            <w:proofErr w:type="spellEnd"/>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are used then they will execute in the same order in</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which they are appear.</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Display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a, b, c</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//First Anonymous or instance initializer Block</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 xml:space="preserve">"First </w:t>
            </w:r>
            <w:proofErr w:type="spellStart"/>
            <w:r w:rsidRPr="00CB5673">
              <w:rPr>
                <w:rFonts w:asciiTheme="majorHAnsi" w:hAnsiTheme="majorHAnsi" w:cstheme="majorHAnsi"/>
                <w:color w:val="0000FF"/>
                <w:bdr w:val="none" w:sz="0" w:space="0" w:color="auto" w:frame="1"/>
              </w:rPr>
              <w:t>AnonumousBlock</w:t>
            </w:r>
            <w:proofErr w:type="spellEnd"/>
            <w:r w:rsidRPr="00CB5673">
              <w:rPr>
                <w:rFonts w:asciiTheme="majorHAnsi" w:hAnsiTheme="majorHAnsi" w:cstheme="majorHAnsi"/>
                <w:color w:val="0000FF"/>
                <w:bdr w:val="none" w:sz="0" w:space="0" w:color="auto" w:frame="1"/>
              </w:rPr>
              <w:t xml:space="preserve">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a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10</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//Second Anonymous or instance initializer Block</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 xml:space="preserve">"Second </w:t>
            </w:r>
            <w:proofErr w:type="spellStart"/>
            <w:r w:rsidRPr="00CB5673">
              <w:rPr>
                <w:rFonts w:asciiTheme="majorHAnsi" w:hAnsiTheme="majorHAnsi" w:cstheme="majorHAnsi"/>
                <w:color w:val="0000FF"/>
                <w:bdr w:val="none" w:sz="0" w:space="0" w:color="auto" w:frame="1"/>
              </w:rPr>
              <w:t>AnonumousBlock</w:t>
            </w:r>
            <w:proofErr w:type="spellEnd"/>
            <w:r w:rsidRPr="00CB5673">
              <w:rPr>
                <w:rFonts w:asciiTheme="majorHAnsi" w:hAnsiTheme="majorHAnsi" w:cstheme="majorHAnsi"/>
                <w:color w:val="0000FF"/>
                <w:bdr w:val="none" w:sz="0" w:space="0" w:color="auto" w:frame="1"/>
              </w:rPr>
              <w:t xml:space="preserve">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b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20</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//default constructor</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"default constructor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//one argument constructor</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"one parameter constructor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c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//method to display values</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"a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a</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"b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b</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"c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c</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AnonymousBlockExample2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 obj1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obj1.</w:t>
            </w:r>
            <w:r w:rsidRPr="00CB5673">
              <w:rPr>
                <w:rFonts w:asciiTheme="majorHAnsi" w:hAnsiTheme="majorHAnsi" w:cstheme="majorHAnsi"/>
                <w:color w:val="006633"/>
                <w:bdr w:val="none" w:sz="0" w:space="0" w:color="auto" w:frame="1"/>
              </w:rPr>
              <w:t>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lastRenderedPageBreak/>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 obj2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CC66CC"/>
                <w:bdr w:val="none" w:sz="0" w:space="0" w:color="auto" w:frame="1"/>
              </w:rPr>
              <w:t>30</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obj2.</w:t>
            </w:r>
            <w:r w:rsidRPr="00CB5673">
              <w:rPr>
                <w:rFonts w:asciiTheme="majorHAnsi" w:hAnsiTheme="majorHAnsi" w:cstheme="majorHAnsi"/>
                <w:color w:val="006633"/>
                <w:bdr w:val="none" w:sz="0" w:space="0" w:color="auto" w:frame="1"/>
              </w:rPr>
              <w:t>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lastRenderedPageBreak/>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F1929" w:rsidRPr="00CB5673" w:rsidTr="008F1929">
        <w:trPr>
          <w:tblCellSpacing w:w="15" w:type="dxa"/>
        </w:trPr>
        <w:tc>
          <w:tcPr>
            <w:tcW w:w="13152" w:type="dxa"/>
            <w:shd w:val="clear" w:color="auto" w:fill="EEEEEE"/>
            <w:tcMar>
              <w:top w:w="0" w:type="dxa"/>
              <w:left w:w="0" w:type="dxa"/>
              <w:bottom w:w="0" w:type="dxa"/>
              <w:right w:w="0" w:type="dxa"/>
            </w:tcMar>
            <w:vAlign w:val="bottom"/>
            <w:hideMark/>
          </w:tcPr>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First </w:t>
            </w:r>
            <w:proofErr w:type="spellStart"/>
            <w:r w:rsidRPr="00CB5673">
              <w:rPr>
                <w:rFonts w:asciiTheme="majorHAnsi" w:hAnsiTheme="majorHAnsi" w:cstheme="majorHAnsi"/>
              </w:rPr>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Second</w:t>
            </w:r>
            <w:r w:rsidRPr="00CB5673">
              <w:rPr>
                <w:rFonts w:asciiTheme="majorHAnsi" w:hAnsiTheme="majorHAnsi" w:cstheme="majorHAnsi"/>
              </w:rPr>
              <w:t xml:space="preserve"> </w:t>
            </w:r>
            <w:proofErr w:type="spellStart"/>
            <w:r w:rsidRPr="00CB5673">
              <w:rPr>
                <w:rFonts w:asciiTheme="majorHAnsi" w:hAnsiTheme="majorHAnsi" w:cstheme="majorHAnsi"/>
              </w:rPr>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default</w:t>
            </w:r>
            <w:r w:rsidRPr="00CB5673">
              <w:rPr>
                <w:rFonts w:asciiTheme="majorHAnsi" w:hAnsiTheme="majorHAnsi" w:cstheme="majorHAnsi"/>
              </w:rPr>
              <w:t xml:space="preserve"> constructor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a</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10</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b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20</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c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0</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First </w:t>
            </w:r>
            <w:proofErr w:type="spellStart"/>
            <w:r w:rsidRPr="00CB5673">
              <w:rPr>
                <w:rFonts w:asciiTheme="majorHAnsi" w:hAnsiTheme="majorHAnsi" w:cstheme="majorHAnsi"/>
              </w:rPr>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Second</w:t>
            </w:r>
            <w:r w:rsidRPr="00CB5673">
              <w:rPr>
                <w:rFonts w:asciiTheme="majorHAnsi" w:hAnsiTheme="majorHAnsi" w:cstheme="majorHAnsi"/>
              </w:rPr>
              <w:t xml:space="preserve"> </w:t>
            </w:r>
            <w:proofErr w:type="spellStart"/>
            <w:r w:rsidRPr="00CB5673">
              <w:rPr>
                <w:rFonts w:asciiTheme="majorHAnsi" w:hAnsiTheme="majorHAnsi" w:cstheme="majorHAnsi"/>
              </w:rPr>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one</w:t>
            </w:r>
            <w:r w:rsidRPr="00CB5673">
              <w:rPr>
                <w:rFonts w:asciiTheme="majorHAnsi" w:hAnsiTheme="majorHAnsi" w:cstheme="majorHAnsi"/>
              </w:rPr>
              <w:t xml:space="preserve"> parameter constructor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a</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10</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b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20</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c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30</w:t>
            </w:r>
          </w:p>
        </w:tc>
      </w:tr>
    </w:tbl>
    <w:p w:rsidR="008F1929" w:rsidRPr="00CB5673" w:rsidRDefault="008F1929" w:rsidP="008F1929">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49"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If static and non-static Anonymous Blocks are used then static Anonymous Block is executed only once.</w:t>
      </w:r>
    </w:p>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8F1929" w:rsidRPr="00CB5673" w:rsidRDefault="008F1929" w:rsidP="008F1929">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eastAsiaTheme="majorEastAsia" w:hAnsiTheme="majorHAnsi" w:cstheme="majorHAnsi"/>
          <w:color w:val="222222"/>
          <w:sz w:val="20"/>
          <w:szCs w:val="20"/>
          <w:bdr w:val="none" w:sz="0" w:space="0" w:color="auto" w:frame="1"/>
        </w:rPr>
        <w:t>AnonymousBlockExample3.java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F1929" w:rsidRPr="00CB5673" w:rsidTr="008F1929">
        <w:trPr>
          <w:tblCellSpacing w:w="15" w:type="dxa"/>
        </w:trPr>
        <w:tc>
          <w:tcPr>
            <w:tcW w:w="13152" w:type="dxa"/>
            <w:shd w:val="clear" w:color="auto" w:fill="EEEEEE"/>
            <w:tcMar>
              <w:top w:w="0" w:type="dxa"/>
              <w:left w:w="0" w:type="dxa"/>
              <w:bottom w:w="0" w:type="dxa"/>
              <w:right w:w="0" w:type="dxa"/>
            </w:tcMar>
            <w:vAlign w:val="bottom"/>
            <w:hideMark/>
          </w:tcPr>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that if static and non-static</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w:t>
            </w:r>
            <w:proofErr w:type="spellStart"/>
            <w:r w:rsidRPr="00CB5673">
              <w:rPr>
                <w:rFonts w:asciiTheme="majorHAnsi" w:hAnsiTheme="majorHAnsi" w:cstheme="majorHAnsi"/>
                <w:b/>
                <w:bCs/>
                <w:i/>
                <w:iCs/>
                <w:color w:val="008000"/>
                <w:bdr w:val="none" w:sz="0" w:space="0" w:color="auto" w:frame="1"/>
              </w:rPr>
              <w:t>AnonymousBlocks</w:t>
            </w:r>
            <w:proofErr w:type="spellEnd"/>
            <w:r w:rsidRPr="00CB5673">
              <w:rPr>
                <w:rFonts w:asciiTheme="majorHAnsi" w:hAnsiTheme="majorHAnsi" w:cstheme="majorHAnsi"/>
                <w:b/>
                <w:bCs/>
                <w:i/>
                <w:iCs/>
                <w:color w:val="008000"/>
                <w:bdr w:val="none" w:sz="0" w:space="0" w:color="auto" w:frame="1"/>
              </w:rPr>
              <w:t xml:space="preserve"> are used then static </w:t>
            </w:r>
            <w:proofErr w:type="spellStart"/>
            <w:r w:rsidRPr="00CB5673">
              <w:rPr>
                <w:rFonts w:asciiTheme="majorHAnsi" w:hAnsiTheme="majorHAnsi" w:cstheme="majorHAnsi"/>
                <w:b/>
                <w:bCs/>
                <w:i/>
                <w:iCs/>
                <w:color w:val="008000"/>
                <w:bdr w:val="none" w:sz="0" w:space="0" w:color="auto" w:frame="1"/>
              </w:rPr>
              <w:t>AnonymousBlocks</w:t>
            </w:r>
            <w:proofErr w:type="spellEnd"/>
            <w:r w:rsidRPr="00CB5673">
              <w:rPr>
                <w:rFonts w:asciiTheme="majorHAnsi" w:hAnsiTheme="majorHAnsi" w:cstheme="majorHAnsi"/>
                <w:b/>
                <w:bCs/>
                <w:i/>
                <w:iCs/>
                <w:color w:val="008000"/>
                <w:bdr w:val="none" w:sz="0" w:space="0" w:color="auto" w:frame="1"/>
              </w:rPr>
              <w:t xml:space="preserve"> is</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executed only once.</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Display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a, b</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//static Anonymous or instance initializer Block</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 xml:space="preserve">"Static </w:t>
            </w:r>
            <w:proofErr w:type="spellStart"/>
            <w:r w:rsidRPr="00CB5673">
              <w:rPr>
                <w:rFonts w:asciiTheme="majorHAnsi" w:hAnsiTheme="majorHAnsi" w:cstheme="majorHAnsi"/>
                <w:color w:val="0000FF"/>
                <w:bdr w:val="none" w:sz="0" w:space="0" w:color="auto" w:frame="1"/>
              </w:rPr>
              <w:t>AnonumousBlock</w:t>
            </w:r>
            <w:proofErr w:type="spellEnd"/>
            <w:r w:rsidRPr="00CB5673">
              <w:rPr>
                <w:rFonts w:asciiTheme="majorHAnsi" w:hAnsiTheme="majorHAnsi" w:cstheme="majorHAnsi"/>
                <w:color w:val="0000FF"/>
                <w:bdr w:val="none" w:sz="0" w:space="0" w:color="auto" w:frame="1"/>
              </w:rPr>
              <w:t xml:space="preserve">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//non-static Anonymous or instance initializer Block</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 xml:space="preserve">"Non-Static </w:t>
            </w:r>
            <w:proofErr w:type="spellStart"/>
            <w:r w:rsidRPr="00CB5673">
              <w:rPr>
                <w:rFonts w:asciiTheme="majorHAnsi" w:hAnsiTheme="majorHAnsi" w:cstheme="majorHAnsi"/>
                <w:color w:val="0000FF"/>
                <w:bdr w:val="none" w:sz="0" w:space="0" w:color="auto" w:frame="1"/>
              </w:rPr>
              <w:t>AnonumousBlock</w:t>
            </w:r>
            <w:proofErr w:type="spellEnd"/>
            <w:r w:rsidRPr="00CB5673">
              <w:rPr>
                <w:rFonts w:asciiTheme="majorHAnsi" w:hAnsiTheme="majorHAnsi" w:cstheme="majorHAnsi"/>
                <w:color w:val="0000FF"/>
                <w:bdr w:val="none" w:sz="0" w:space="0" w:color="auto" w:frame="1"/>
              </w:rPr>
              <w:t xml:space="preserve">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a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20</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//default constructor</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"default constructor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//one argument constructor</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roofErr w:type="spellStart"/>
            <w:r w:rsidRPr="00CB5673">
              <w:rPr>
                <w:rFonts w:asciiTheme="majorHAnsi" w:hAnsiTheme="majorHAnsi" w:cstheme="majorHAnsi"/>
                <w:b/>
                <w:bCs/>
                <w:color w:val="000066"/>
                <w:bdr w:val="none" w:sz="0" w:space="0" w:color="auto" w:frame="1"/>
              </w:rPr>
              <w:t>int</w:t>
            </w:r>
            <w:proofErr w:type="spellEnd"/>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"one parameter constructor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b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proofErr w:type="spellStart"/>
            <w:r w:rsidRPr="00CB5673">
              <w:rPr>
                <w:rFonts w:asciiTheme="majorHAnsi" w:hAnsiTheme="majorHAnsi" w:cstheme="majorHAnsi"/>
              </w:rPr>
              <w:t>num</w:t>
            </w:r>
            <w:proofErr w:type="spellEnd"/>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lastRenderedPageBreak/>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//method to display values</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"a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a</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"b = "</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b</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AnonymousBlockExample3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 obj1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obj1.</w:t>
            </w:r>
            <w:r w:rsidRPr="00CB5673">
              <w:rPr>
                <w:rFonts w:asciiTheme="majorHAnsi" w:hAnsiTheme="majorHAnsi" w:cstheme="majorHAnsi"/>
                <w:color w:val="006633"/>
                <w:bdr w:val="none" w:sz="0" w:space="0" w:color="auto" w:frame="1"/>
              </w:rPr>
              <w:t>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 obj2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CC66CC"/>
                <w:bdr w:val="none" w:sz="0" w:space="0" w:color="auto" w:frame="1"/>
              </w:rPr>
              <w:t>30</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obj2.</w:t>
            </w:r>
            <w:r w:rsidRPr="00CB5673">
              <w:rPr>
                <w:rFonts w:asciiTheme="majorHAnsi" w:hAnsiTheme="majorHAnsi" w:cstheme="majorHAnsi"/>
                <w:color w:val="006633"/>
                <w:bdr w:val="none" w:sz="0" w:space="0" w:color="auto" w:frame="1"/>
              </w:rPr>
              <w:t>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lastRenderedPageBreak/>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F1929" w:rsidRPr="00CB5673" w:rsidTr="008F1929">
        <w:trPr>
          <w:tblCellSpacing w:w="15" w:type="dxa"/>
        </w:trPr>
        <w:tc>
          <w:tcPr>
            <w:tcW w:w="13152" w:type="dxa"/>
            <w:shd w:val="clear" w:color="auto" w:fill="EEEEEE"/>
            <w:tcMar>
              <w:top w:w="0" w:type="dxa"/>
              <w:left w:w="0" w:type="dxa"/>
              <w:bottom w:w="0" w:type="dxa"/>
              <w:right w:w="0" w:type="dxa"/>
            </w:tcMar>
            <w:vAlign w:val="bottom"/>
            <w:hideMark/>
          </w:tcPr>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proofErr w:type="spellStart"/>
            <w:r w:rsidRPr="00CB5673">
              <w:rPr>
                <w:rFonts w:asciiTheme="majorHAnsi" w:hAnsiTheme="majorHAnsi" w:cstheme="majorHAnsi"/>
              </w:rPr>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Non</w:t>
            </w:r>
            <w:r w:rsidRPr="00CB5673">
              <w:rPr>
                <w:rFonts w:asciiTheme="majorHAnsi" w:hAnsiTheme="majorHAnsi" w:cstheme="majorHAnsi"/>
                <w:color w:val="339933"/>
                <w:bdr w:val="none" w:sz="0" w:space="0" w:color="auto" w:frame="1"/>
              </w:rPr>
              <w:t>-</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proofErr w:type="spellStart"/>
            <w:r w:rsidRPr="00CB5673">
              <w:rPr>
                <w:rFonts w:asciiTheme="majorHAnsi" w:hAnsiTheme="majorHAnsi" w:cstheme="majorHAnsi"/>
              </w:rPr>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default</w:t>
            </w:r>
            <w:r w:rsidRPr="00CB5673">
              <w:rPr>
                <w:rFonts w:asciiTheme="majorHAnsi" w:hAnsiTheme="majorHAnsi" w:cstheme="majorHAnsi"/>
              </w:rPr>
              <w:t xml:space="preserve"> constructor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a</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20</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b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0</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Non</w:t>
            </w:r>
            <w:r w:rsidRPr="00CB5673">
              <w:rPr>
                <w:rFonts w:asciiTheme="majorHAnsi" w:hAnsiTheme="majorHAnsi" w:cstheme="majorHAnsi"/>
                <w:color w:val="339933"/>
                <w:bdr w:val="none" w:sz="0" w:space="0" w:color="auto" w:frame="1"/>
              </w:rPr>
              <w:t>-</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proofErr w:type="spellStart"/>
            <w:r w:rsidRPr="00CB5673">
              <w:rPr>
                <w:rFonts w:asciiTheme="majorHAnsi" w:hAnsiTheme="majorHAnsi" w:cstheme="majorHAnsi"/>
              </w:rPr>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one</w:t>
            </w:r>
            <w:r w:rsidRPr="00CB5673">
              <w:rPr>
                <w:rFonts w:asciiTheme="majorHAnsi" w:hAnsiTheme="majorHAnsi" w:cstheme="majorHAnsi"/>
              </w:rPr>
              <w:t xml:space="preserve"> parameter constructor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a</w:t>
            </w:r>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20</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b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color w:val="CC66CC"/>
                <w:bdr w:val="none" w:sz="0" w:space="0" w:color="auto" w:frame="1"/>
              </w:rPr>
              <w:t>30</w:t>
            </w:r>
          </w:p>
        </w:tc>
      </w:tr>
    </w:tbl>
    <w:p w:rsidR="008F1929" w:rsidRPr="00CB5673" w:rsidRDefault="008F1929" w:rsidP="008F1929">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hyperlink r:id="rId50" w:history="1">
        <w:r w:rsidRPr="00CB5673">
          <w:rPr>
            <w:rStyle w:val="Hyperlink"/>
            <w:rFonts w:asciiTheme="majorHAnsi" w:hAnsiTheme="majorHAnsi" w:cstheme="majorHAnsi"/>
            <w:b/>
            <w:bCs/>
            <w:i/>
            <w:iCs/>
            <w:color w:val="0A4B06"/>
            <w:sz w:val="20"/>
            <w:szCs w:val="20"/>
            <w:bdr w:val="none" w:sz="0" w:space="0" w:color="auto" w:frame="1"/>
          </w:rPr>
          <w:t>Download this example.</w:t>
        </w:r>
      </w:hyperlink>
    </w:p>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In which order static initializer  block, instance initialize  block, super and constructor are called?</w:t>
      </w:r>
    </w:p>
    <w:p w:rsidR="008F1929" w:rsidRPr="00CB5673" w:rsidRDefault="008F1929" w:rsidP="008F1929">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Emphasis"/>
          <w:rFonts w:asciiTheme="majorHAnsi" w:eastAsiaTheme="majorEastAsia" w:hAnsiTheme="majorHAnsi" w:cstheme="majorHAnsi"/>
          <w:b/>
          <w:bCs/>
          <w:color w:val="222222"/>
          <w:sz w:val="20"/>
          <w:szCs w:val="20"/>
          <w:bdr w:val="none" w:sz="0" w:space="0" w:color="auto" w:frame="1"/>
        </w:rPr>
        <w:t>static initialize  block – super- instance initialize  block – constructor.</w:t>
      </w:r>
    </w:p>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t>Example:</w:t>
      </w:r>
    </w:p>
    <w:p w:rsidR="008F1929" w:rsidRPr="00CB5673" w:rsidRDefault="008F1929" w:rsidP="008F1929">
      <w:pPr>
        <w:pStyle w:val="NormalWeb"/>
        <w:shd w:val="clear" w:color="auto" w:fill="FFFFFF"/>
        <w:spacing w:before="0" w:beforeAutospacing="0" w:after="0" w:afterAutospacing="0"/>
        <w:textAlignment w:val="baseline"/>
        <w:rPr>
          <w:rFonts w:asciiTheme="majorHAnsi" w:hAnsiTheme="majorHAnsi" w:cstheme="majorHAnsi"/>
          <w:color w:val="222222"/>
          <w:sz w:val="20"/>
          <w:szCs w:val="20"/>
        </w:rPr>
      </w:pPr>
      <w:r w:rsidRPr="00CB5673">
        <w:rPr>
          <w:rStyle w:val="Strong"/>
          <w:rFonts w:asciiTheme="majorHAnsi" w:eastAsiaTheme="majorEastAsia" w:hAnsiTheme="majorHAnsi" w:cstheme="majorHAnsi"/>
          <w:color w:val="222222"/>
          <w:sz w:val="20"/>
          <w:szCs w:val="20"/>
          <w:bdr w:val="none" w:sz="0" w:space="0" w:color="auto" w:frame="1"/>
        </w:rPr>
        <w:t>AnonymousBlockExample4.java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F1929" w:rsidRPr="00CB5673" w:rsidTr="008F1929">
        <w:trPr>
          <w:tblCellSpacing w:w="15" w:type="dxa"/>
        </w:trPr>
        <w:tc>
          <w:tcPr>
            <w:tcW w:w="13152" w:type="dxa"/>
            <w:shd w:val="clear" w:color="auto" w:fill="EEEEEE"/>
            <w:tcMar>
              <w:top w:w="0" w:type="dxa"/>
              <w:left w:w="0" w:type="dxa"/>
              <w:bottom w:w="0" w:type="dxa"/>
              <w:right w:w="0" w:type="dxa"/>
            </w:tcMar>
            <w:vAlign w:val="bottom"/>
            <w:hideMark/>
          </w:tcPr>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This program is used to show that in which order static</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w:t>
            </w:r>
            <w:proofErr w:type="spellStart"/>
            <w:r w:rsidRPr="00CB5673">
              <w:rPr>
                <w:rFonts w:asciiTheme="majorHAnsi" w:hAnsiTheme="majorHAnsi" w:cstheme="majorHAnsi"/>
                <w:b/>
                <w:bCs/>
                <w:i/>
                <w:iCs/>
                <w:color w:val="008000"/>
                <w:bdr w:val="none" w:sz="0" w:space="0" w:color="auto" w:frame="1"/>
              </w:rPr>
              <w:t>AnonumousBlocks</w:t>
            </w:r>
            <w:proofErr w:type="spellEnd"/>
            <w:r w:rsidRPr="00CB5673">
              <w:rPr>
                <w:rFonts w:asciiTheme="majorHAnsi" w:hAnsiTheme="majorHAnsi" w:cstheme="majorHAnsi"/>
                <w:b/>
                <w:bCs/>
                <w:i/>
                <w:iCs/>
                <w:color w:val="008000"/>
                <w:bdr w:val="none" w:sz="0" w:space="0" w:color="auto" w:frame="1"/>
              </w:rPr>
              <w:t xml:space="preserve">, non-static </w:t>
            </w:r>
            <w:proofErr w:type="spellStart"/>
            <w:r w:rsidRPr="00CB5673">
              <w:rPr>
                <w:rFonts w:asciiTheme="majorHAnsi" w:hAnsiTheme="majorHAnsi" w:cstheme="majorHAnsi"/>
                <w:b/>
                <w:bCs/>
                <w:i/>
                <w:iCs/>
                <w:color w:val="008000"/>
                <w:bdr w:val="none" w:sz="0" w:space="0" w:color="auto" w:frame="1"/>
              </w:rPr>
              <w:t>AnonumousBlocks</w:t>
            </w:r>
            <w:proofErr w:type="spellEnd"/>
            <w:r w:rsidRPr="00CB5673">
              <w:rPr>
                <w:rFonts w:asciiTheme="majorHAnsi" w:hAnsiTheme="majorHAnsi" w:cstheme="majorHAnsi"/>
                <w:b/>
                <w:bCs/>
                <w:i/>
                <w:iCs/>
                <w:color w:val="008000"/>
                <w:bdr w:val="none" w:sz="0" w:space="0" w:color="auto" w:frame="1"/>
              </w:rPr>
              <w:t>, super and</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default constructors are called.</w:t>
            </w:r>
          </w:p>
          <w:p w:rsidR="008F1929" w:rsidRPr="00CB5673" w:rsidRDefault="008F1929">
            <w:pPr>
              <w:pStyle w:val="HTMLPreformatted"/>
              <w:textAlignment w:val="baseline"/>
              <w:rPr>
                <w:rFonts w:asciiTheme="majorHAnsi" w:hAnsiTheme="majorHAnsi" w:cstheme="majorHAnsi"/>
                <w:b/>
                <w:bCs/>
                <w:i/>
                <w:iCs/>
                <w:color w:val="008000"/>
                <w:bdr w:val="none" w:sz="0" w:space="0" w:color="auto" w:frame="1"/>
              </w:rPr>
            </w:pPr>
            <w:r w:rsidRPr="00CB5673">
              <w:rPr>
                <w:rFonts w:asciiTheme="majorHAnsi" w:hAnsiTheme="majorHAnsi" w:cstheme="majorHAnsi"/>
                <w:b/>
                <w:bCs/>
                <w:i/>
                <w:iCs/>
                <w:color w:val="008000"/>
                <w:bdr w:val="none" w:sz="0" w:space="0" w:color="auto" w:frame="1"/>
              </w:rPr>
              <w:t xml:space="preserve"> * @author </w:t>
            </w:r>
            <w:proofErr w:type="spellStart"/>
            <w:r w:rsidRPr="00CB5673">
              <w:rPr>
                <w:rFonts w:asciiTheme="majorHAnsi" w:hAnsiTheme="majorHAnsi" w:cstheme="majorHAnsi"/>
                <w:b/>
                <w:bCs/>
                <w:i/>
                <w:iCs/>
                <w:color w:val="008000"/>
                <w:bdr w:val="none" w:sz="0" w:space="0" w:color="auto" w:frame="1"/>
              </w:rPr>
              <w:t>CodesJava</w:t>
            </w:r>
            <w:proofErr w:type="spellEnd"/>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i/>
                <w:iCs/>
                <w:color w:val="008000"/>
                <w:bdr w:val="none" w:sz="0" w:space="0" w:color="auto" w:frame="1"/>
              </w:rPr>
              <w:t xml:space="preserve">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"Super class constructor."</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Display </w:t>
            </w:r>
            <w:r w:rsidRPr="00CB5673">
              <w:rPr>
                <w:rFonts w:asciiTheme="majorHAnsi" w:hAnsiTheme="majorHAnsi" w:cstheme="majorHAnsi"/>
                <w:b/>
                <w:bCs/>
                <w:color w:val="000000"/>
                <w:bdr w:val="none" w:sz="0" w:space="0" w:color="auto" w:frame="1"/>
              </w:rPr>
              <w:t>extends</w:t>
            </w:r>
            <w:r w:rsidRPr="00CB5673">
              <w:rPr>
                <w:rFonts w:asciiTheme="majorHAnsi" w:hAnsiTheme="majorHAnsi" w:cstheme="majorHAnsi"/>
              </w:rPr>
              <w:t xml:space="preserve"> Show</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//static Anonymous or instance initializer Block</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 xml:space="preserve">"Static </w:t>
            </w:r>
            <w:proofErr w:type="spellStart"/>
            <w:r w:rsidRPr="00CB5673">
              <w:rPr>
                <w:rFonts w:asciiTheme="majorHAnsi" w:hAnsiTheme="majorHAnsi" w:cstheme="majorHAnsi"/>
                <w:color w:val="0000FF"/>
                <w:bdr w:val="none" w:sz="0" w:space="0" w:color="auto" w:frame="1"/>
              </w:rPr>
              <w:t>AnonumousBlock</w:t>
            </w:r>
            <w:proofErr w:type="spellEnd"/>
            <w:r w:rsidRPr="00CB5673">
              <w:rPr>
                <w:rFonts w:asciiTheme="majorHAnsi" w:hAnsiTheme="majorHAnsi" w:cstheme="majorHAnsi"/>
                <w:color w:val="0000FF"/>
                <w:bdr w:val="none" w:sz="0" w:space="0" w:color="auto" w:frame="1"/>
              </w:rPr>
              <w:t xml:space="preserve">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//non-static Anonymous or instance initializer Block</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lastRenderedPageBreak/>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 xml:space="preserve">"Non-Static </w:t>
            </w:r>
            <w:proofErr w:type="spellStart"/>
            <w:r w:rsidRPr="00CB5673">
              <w:rPr>
                <w:rFonts w:asciiTheme="majorHAnsi" w:hAnsiTheme="majorHAnsi" w:cstheme="majorHAnsi"/>
                <w:color w:val="0000FF"/>
                <w:bdr w:val="none" w:sz="0" w:space="0" w:color="auto" w:frame="1"/>
              </w:rPr>
              <w:t>AnonumousBlock</w:t>
            </w:r>
            <w:proofErr w:type="spellEnd"/>
            <w:r w:rsidRPr="00CB5673">
              <w:rPr>
                <w:rFonts w:asciiTheme="majorHAnsi" w:hAnsiTheme="majorHAnsi" w:cstheme="majorHAnsi"/>
                <w:color w:val="0000FF"/>
                <w:bdr w:val="none" w:sz="0" w:space="0" w:color="auto" w:frame="1"/>
              </w:rPr>
              <w:t xml:space="preserve">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i/>
                <w:iCs/>
                <w:color w:val="666666"/>
                <w:bdr w:val="none" w:sz="0" w:space="0" w:color="auto" w:frame="1"/>
              </w:rPr>
              <w:t>//default constructor</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super</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proofErr w:type="spellStart"/>
            <w:r w:rsidRPr="00CB5673">
              <w:rPr>
                <w:rFonts w:asciiTheme="majorHAnsi" w:hAnsiTheme="majorHAnsi" w:cstheme="majorHAnsi"/>
                <w:color w:val="003399"/>
                <w:bdr w:val="none" w:sz="0" w:space="0" w:color="auto" w:frame="1"/>
              </w:rPr>
              <w:t>System</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out</w:t>
            </w:r>
            <w:r w:rsidRPr="00CB5673">
              <w:rPr>
                <w:rFonts w:asciiTheme="majorHAnsi" w:hAnsiTheme="majorHAnsi" w:cstheme="majorHAnsi"/>
              </w:rPr>
              <w:t>.</w:t>
            </w:r>
            <w:r w:rsidRPr="00CB5673">
              <w:rPr>
                <w:rFonts w:asciiTheme="majorHAnsi" w:hAnsiTheme="majorHAnsi" w:cstheme="majorHAnsi"/>
                <w:color w:val="006633"/>
                <w:bdr w:val="none" w:sz="0" w:space="0" w:color="auto" w:frame="1"/>
              </w:rPr>
              <w:t>println</w:t>
            </w:r>
            <w:proofErr w:type="spellEnd"/>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00FF"/>
                <w:bdr w:val="none" w:sz="0" w:space="0" w:color="auto" w:frame="1"/>
              </w:rPr>
              <w:t>"default constructor called."</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AnonymousBlockExample4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public</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r w:rsidRPr="00CB5673">
              <w:rPr>
                <w:rFonts w:asciiTheme="majorHAnsi" w:hAnsiTheme="majorHAnsi" w:cstheme="majorHAnsi"/>
                <w:b/>
                <w:bCs/>
                <w:color w:val="000066"/>
                <w:bdr w:val="none" w:sz="0" w:space="0" w:color="auto" w:frame="1"/>
              </w:rPr>
              <w:t>void</w:t>
            </w:r>
            <w:r w:rsidRPr="00CB5673">
              <w:rPr>
                <w:rFonts w:asciiTheme="majorHAnsi" w:hAnsiTheme="majorHAnsi" w:cstheme="majorHAnsi"/>
              </w:rPr>
              <w:t xml:space="preserve"> main</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003399"/>
                <w:bdr w:val="none" w:sz="0" w:space="0" w:color="auto" w:frame="1"/>
              </w:rPr>
              <w:t>String</w:t>
            </w:r>
            <w:r w:rsidRPr="00CB5673">
              <w:rPr>
                <w:rFonts w:asciiTheme="majorHAnsi" w:hAnsiTheme="majorHAnsi" w:cstheme="majorHAnsi"/>
              </w:rPr>
              <w:t xml:space="preserve"> </w:t>
            </w:r>
            <w:proofErr w:type="spellStart"/>
            <w:r w:rsidRPr="00CB5673">
              <w:rPr>
                <w:rFonts w:asciiTheme="majorHAnsi" w:hAnsiTheme="majorHAnsi" w:cstheme="majorHAnsi"/>
              </w:rPr>
              <w:t>args</w:t>
            </w:r>
            <w:proofErr w:type="spellEnd"/>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Display </w:t>
            </w:r>
            <w:proofErr w:type="spellStart"/>
            <w:r w:rsidRPr="00CB5673">
              <w:rPr>
                <w:rFonts w:asciiTheme="majorHAnsi" w:hAnsiTheme="majorHAnsi" w:cstheme="majorHAnsi"/>
              </w:rPr>
              <w:t>obj</w:t>
            </w:r>
            <w:proofErr w:type="spellEnd"/>
            <w:r w:rsidRPr="00CB5673">
              <w:rPr>
                <w:rFonts w:asciiTheme="majorHAnsi" w:hAnsiTheme="majorHAnsi" w:cstheme="majorHAnsi"/>
              </w:rPr>
              <w:t xml:space="preserve"> </w:t>
            </w:r>
            <w:r w:rsidRPr="00CB5673">
              <w:rPr>
                <w:rFonts w:asciiTheme="majorHAnsi" w:hAnsiTheme="majorHAnsi" w:cstheme="majorHAnsi"/>
                <w:color w:val="339933"/>
                <w:bdr w:val="none" w:sz="0" w:space="0" w:color="auto" w:frame="1"/>
              </w:rPr>
              <w:t>=</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new</w:t>
            </w:r>
            <w:r w:rsidRPr="00CB5673">
              <w:rPr>
                <w:rFonts w:asciiTheme="majorHAnsi" w:hAnsiTheme="majorHAnsi" w:cstheme="majorHAnsi"/>
              </w:rPr>
              <w:t xml:space="preserve"> Display</w:t>
            </w:r>
            <w:r w:rsidRPr="00CB5673">
              <w:rPr>
                <w:rFonts w:asciiTheme="majorHAnsi" w:hAnsiTheme="majorHAnsi" w:cstheme="majorHAnsi"/>
                <w:color w:val="009900"/>
                <w:bdr w:val="none" w:sz="0" w:space="0" w:color="auto" w:frame="1"/>
              </w:rPr>
              <w:t>()</w:t>
            </w:r>
            <w:r w:rsidRPr="00CB5673">
              <w:rPr>
                <w:rFonts w:asciiTheme="majorHAnsi" w:hAnsiTheme="majorHAnsi" w:cstheme="majorHAnsi"/>
                <w:color w:val="339933"/>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rPr>
              <w:t xml:space="preserve">       </w:t>
            </w:r>
            <w:r w:rsidRPr="00CB5673">
              <w:rPr>
                <w:rFonts w:asciiTheme="majorHAnsi" w:hAnsiTheme="majorHAnsi" w:cstheme="majorHAnsi"/>
                <w:color w:val="009900"/>
                <w:bdr w:val="none" w:sz="0" w:space="0" w:color="auto" w:frame="1"/>
              </w:rPr>
              <w:t>}</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9900"/>
                <w:bdr w:val="none" w:sz="0" w:space="0" w:color="auto" w:frame="1"/>
              </w:rPr>
              <w:t>}</w:t>
            </w:r>
          </w:p>
        </w:tc>
      </w:tr>
    </w:tbl>
    <w:p w:rsidR="008F1929" w:rsidRPr="00CB5673" w:rsidRDefault="008F1929" w:rsidP="008F1929">
      <w:pPr>
        <w:pStyle w:val="Heading2"/>
        <w:shd w:val="clear" w:color="auto" w:fill="FFFFFF"/>
        <w:spacing w:before="0"/>
        <w:textAlignment w:val="baseline"/>
        <w:rPr>
          <w:rFonts w:cstheme="majorHAnsi"/>
          <w:color w:val="222222"/>
          <w:sz w:val="20"/>
          <w:szCs w:val="20"/>
        </w:rPr>
      </w:pPr>
      <w:r w:rsidRPr="00CB5673">
        <w:rPr>
          <w:rStyle w:val="Emphasis"/>
          <w:rFonts w:cstheme="majorHAnsi"/>
          <w:color w:val="222222"/>
          <w:sz w:val="20"/>
          <w:szCs w:val="20"/>
          <w:bdr w:val="none" w:sz="0" w:space="0" w:color="auto" w:frame="1"/>
        </w:rPr>
        <w:lastRenderedPageBreak/>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F1929" w:rsidRPr="00CB5673" w:rsidTr="008F1929">
        <w:trPr>
          <w:tblCellSpacing w:w="15" w:type="dxa"/>
        </w:trPr>
        <w:tc>
          <w:tcPr>
            <w:tcW w:w="13152" w:type="dxa"/>
            <w:shd w:val="clear" w:color="auto" w:fill="EEEEEE"/>
            <w:tcMar>
              <w:top w:w="0" w:type="dxa"/>
              <w:left w:w="0" w:type="dxa"/>
              <w:bottom w:w="0" w:type="dxa"/>
              <w:right w:w="0" w:type="dxa"/>
            </w:tcMar>
            <w:vAlign w:val="bottom"/>
            <w:hideMark/>
          </w:tcPr>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proofErr w:type="spellStart"/>
            <w:r w:rsidRPr="00CB5673">
              <w:rPr>
                <w:rFonts w:asciiTheme="majorHAnsi" w:hAnsiTheme="majorHAnsi" w:cstheme="majorHAnsi"/>
              </w:rPr>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Super</w:t>
            </w:r>
            <w:r w:rsidRPr="00CB5673">
              <w:rPr>
                <w:rFonts w:asciiTheme="majorHAnsi" w:hAnsiTheme="majorHAnsi" w:cstheme="majorHAnsi"/>
              </w:rPr>
              <w:t xml:space="preserve"> </w:t>
            </w:r>
            <w:r w:rsidRPr="00CB5673">
              <w:rPr>
                <w:rFonts w:asciiTheme="majorHAnsi" w:hAnsiTheme="majorHAnsi" w:cstheme="majorHAnsi"/>
                <w:b/>
                <w:bCs/>
                <w:color w:val="000000"/>
                <w:bdr w:val="none" w:sz="0" w:space="0" w:color="auto" w:frame="1"/>
              </w:rPr>
              <w:t>class</w:t>
            </w:r>
            <w:r w:rsidRPr="00CB5673">
              <w:rPr>
                <w:rFonts w:asciiTheme="majorHAnsi" w:hAnsiTheme="majorHAnsi" w:cstheme="majorHAnsi"/>
              </w:rPr>
              <w:t xml:space="preserve"> constructor.</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color w:val="006633"/>
                <w:bdr w:val="none" w:sz="0" w:space="0" w:color="auto" w:frame="1"/>
              </w:rPr>
              <w:t>Non</w:t>
            </w:r>
            <w:r w:rsidRPr="00CB5673">
              <w:rPr>
                <w:rFonts w:asciiTheme="majorHAnsi" w:hAnsiTheme="majorHAnsi" w:cstheme="majorHAnsi"/>
                <w:color w:val="339933"/>
                <w:bdr w:val="none" w:sz="0" w:space="0" w:color="auto" w:frame="1"/>
              </w:rPr>
              <w:t>-</w:t>
            </w:r>
            <w:r w:rsidRPr="00CB5673">
              <w:rPr>
                <w:rFonts w:asciiTheme="majorHAnsi" w:hAnsiTheme="majorHAnsi" w:cstheme="majorHAnsi"/>
                <w:b/>
                <w:bCs/>
                <w:color w:val="000000"/>
                <w:bdr w:val="none" w:sz="0" w:space="0" w:color="auto" w:frame="1"/>
              </w:rPr>
              <w:t>Static</w:t>
            </w:r>
            <w:r w:rsidRPr="00CB5673">
              <w:rPr>
                <w:rFonts w:asciiTheme="majorHAnsi" w:hAnsiTheme="majorHAnsi" w:cstheme="majorHAnsi"/>
              </w:rPr>
              <w:t xml:space="preserve"> </w:t>
            </w:r>
            <w:proofErr w:type="spellStart"/>
            <w:r w:rsidRPr="00CB5673">
              <w:rPr>
                <w:rFonts w:asciiTheme="majorHAnsi" w:hAnsiTheme="majorHAnsi" w:cstheme="majorHAnsi"/>
              </w:rPr>
              <w:t>AnonumousBlock</w:t>
            </w:r>
            <w:proofErr w:type="spellEnd"/>
            <w:r w:rsidRPr="00CB5673">
              <w:rPr>
                <w:rFonts w:asciiTheme="majorHAnsi" w:hAnsiTheme="majorHAnsi" w:cstheme="majorHAnsi"/>
              </w:rPr>
              <w:t xml:space="preserve"> called.</w:t>
            </w:r>
          </w:p>
          <w:p w:rsidR="008F1929" w:rsidRPr="00CB5673" w:rsidRDefault="008F1929">
            <w:pPr>
              <w:pStyle w:val="HTMLPreformatted"/>
              <w:textAlignment w:val="baseline"/>
              <w:rPr>
                <w:rFonts w:asciiTheme="majorHAnsi" w:hAnsiTheme="majorHAnsi" w:cstheme="majorHAnsi"/>
              </w:rPr>
            </w:pPr>
            <w:r w:rsidRPr="00CB5673">
              <w:rPr>
                <w:rFonts w:asciiTheme="majorHAnsi" w:hAnsiTheme="majorHAnsi" w:cstheme="majorHAnsi"/>
                <w:b/>
                <w:bCs/>
                <w:color w:val="000000"/>
                <w:bdr w:val="none" w:sz="0" w:space="0" w:color="auto" w:frame="1"/>
              </w:rPr>
              <w:t>default</w:t>
            </w:r>
            <w:r w:rsidRPr="00CB5673">
              <w:rPr>
                <w:rFonts w:asciiTheme="majorHAnsi" w:hAnsiTheme="majorHAnsi" w:cstheme="majorHAnsi"/>
              </w:rPr>
              <w:t xml:space="preserve"> constructor called.</w:t>
            </w:r>
          </w:p>
        </w:tc>
      </w:tr>
    </w:tbl>
    <w:p w:rsidR="00120C28" w:rsidRPr="00CB5673" w:rsidRDefault="00120C28" w:rsidP="008C7CA1">
      <w:pPr>
        <w:shd w:val="clear" w:color="auto" w:fill="FFFFFF"/>
        <w:spacing w:after="100" w:afterAutospacing="1" w:line="240" w:lineRule="auto"/>
        <w:rPr>
          <w:rFonts w:asciiTheme="majorHAnsi" w:eastAsia="Times New Roman" w:hAnsiTheme="majorHAnsi" w:cstheme="majorHAnsi"/>
          <w:color w:val="212529"/>
          <w:sz w:val="20"/>
          <w:szCs w:val="20"/>
        </w:rPr>
      </w:pPr>
    </w:p>
    <w:p w:rsidR="00A8090E" w:rsidRPr="00CB5673" w:rsidRDefault="00A8090E" w:rsidP="00F12B26">
      <w:pPr>
        <w:pStyle w:val="uiqtextpara"/>
        <w:spacing w:before="0" w:beforeAutospacing="0" w:after="240" w:afterAutospacing="0"/>
        <w:rPr>
          <w:rFonts w:asciiTheme="majorHAnsi" w:hAnsiTheme="majorHAnsi" w:cstheme="majorHAnsi"/>
          <w:b/>
          <w:color w:val="333333"/>
          <w:sz w:val="20"/>
          <w:szCs w:val="20"/>
        </w:rPr>
      </w:pPr>
    </w:p>
    <w:p w:rsidR="003C723E" w:rsidRPr="00CB5673" w:rsidRDefault="003C723E" w:rsidP="003C723E">
      <w:pPr>
        <w:pStyle w:val="Heading1"/>
        <w:shd w:val="clear" w:color="auto" w:fill="FFFFFF"/>
        <w:spacing w:before="0" w:beforeAutospacing="0" w:after="75" w:afterAutospacing="0"/>
        <w:jc w:val="both"/>
        <w:textAlignment w:val="baseline"/>
        <w:rPr>
          <w:rFonts w:asciiTheme="majorHAnsi" w:hAnsiTheme="majorHAnsi" w:cstheme="majorHAnsi"/>
          <w:b w:val="0"/>
          <w:bCs w:val="0"/>
          <w:color w:val="FF0000"/>
          <w:sz w:val="20"/>
          <w:szCs w:val="20"/>
        </w:rPr>
      </w:pPr>
      <w:proofErr w:type="spellStart"/>
      <w:r w:rsidRPr="00CB5673">
        <w:rPr>
          <w:rFonts w:asciiTheme="majorHAnsi" w:hAnsiTheme="majorHAnsi" w:cstheme="majorHAnsi"/>
          <w:b w:val="0"/>
          <w:bCs w:val="0"/>
          <w:color w:val="FF0000"/>
          <w:sz w:val="20"/>
          <w:szCs w:val="20"/>
        </w:rPr>
        <w:t>Java.lang.Class</w:t>
      </w:r>
      <w:proofErr w:type="spellEnd"/>
      <w:r w:rsidRPr="00CB5673">
        <w:rPr>
          <w:rFonts w:asciiTheme="majorHAnsi" w:hAnsiTheme="majorHAnsi" w:cstheme="majorHAnsi"/>
          <w:b w:val="0"/>
          <w:bCs w:val="0"/>
          <w:color w:val="FF0000"/>
          <w:sz w:val="20"/>
          <w:szCs w:val="20"/>
        </w:rPr>
        <w:t xml:space="preserve"> class in Java</w:t>
      </w:r>
    </w:p>
    <w:p w:rsidR="00F12B26" w:rsidRPr="00CB5673" w:rsidRDefault="00F12B26">
      <w:pPr>
        <w:rPr>
          <w:rFonts w:asciiTheme="majorHAnsi" w:hAnsiTheme="majorHAnsi" w:cstheme="majorHAnsi"/>
          <w:sz w:val="20"/>
          <w:szCs w:val="20"/>
        </w:rPr>
      </w:pPr>
    </w:p>
    <w:sectPr w:rsidR="00F12B26" w:rsidRPr="00CB5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C1C"/>
    <w:multiLevelType w:val="multilevel"/>
    <w:tmpl w:val="41E20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E681F"/>
    <w:multiLevelType w:val="multilevel"/>
    <w:tmpl w:val="8D62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41A9D"/>
    <w:multiLevelType w:val="multilevel"/>
    <w:tmpl w:val="40E6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B23E91"/>
    <w:multiLevelType w:val="multilevel"/>
    <w:tmpl w:val="FEE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3C16EC"/>
    <w:multiLevelType w:val="multilevel"/>
    <w:tmpl w:val="00E8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741B2E"/>
    <w:multiLevelType w:val="multilevel"/>
    <w:tmpl w:val="EFD4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2B0649"/>
    <w:multiLevelType w:val="multilevel"/>
    <w:tmpl w:val="89367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F7"/>
    <w:rsid w:val="00060138"/>
    <w:rsid w:val="00120C28"/>
    <w:rsid w:val="001D1CF2"/>
    <w:rsid w:val="002D0FEE"/>
    <w:rsid w:val="002F14F9"/>
    <w:rsid w:val="003A73E9"/>
    <w:rsid w:val="003C723E"/>
    <w:rsid w:val="003E0BF7"/>
    <w:rsid w:val="00421DAF"/>
    <w:rsid w:val="004C5B48"/>
    <w:rsid w:val="00544094"/>
    <w:rsid w:val="005874F2"/>
    <w:rsid w:val="005F60D1"/>
    <w:rsid w:val="006A20CF"/>
    <w:rsid w:val="006A2B90"/>
    <w:rsid w:val="007424EB"/>
    <w:rsid w:val="008B399E"/>
    <w:rsid w:val="008C7CA1"/>
    <w:rsid w:val="008F1929"/>
    <w:rsid w:val="00A45D9C"/>
    <w:rsid w:val="00A8090E"/>
    <w:rsid w:val="00B422AD"/>
    <w:rsid w:val="00BD5B94"/>
    <w:rsid w:val="00C63078"/>
    <w:rsid w:val="00CB5673"/>
    <w:rsid w:val="00E15C33"/>
    <w:rsid w:val="00F12B26"/>
    <w:rsid w:val="00F22F83"/>
    <w:rsid w:val="00F6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8ED1"/>
  <w15:chartTrackingRefBased/>
  <w15:docId w15:val="{BBEA9E78-DF90-4675-B130-38A32CCC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0B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2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2F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4C5B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B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2F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22F83"/>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4C5B48"/>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3E0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BF7"/>
    <w:rPr>
      <w:b/>
      <w:bCs/>
    </w:rPr>
  </w:style>
  <w:style w:type="character" w:styleId="Hyperlink">
    <w:name w:val="Hyperlink"/>
    <w:basedOn w:val="DefaultParagraphFont"/>
    <w:uiPriority w:val="99"/>
    <w:semiHidden/>
    <w:unhideWhenUsed/>
    <w:rsid w:val="003E0BF7"/>
    <w:rPr>
      <w:color w:val="0000FF"/>
      <w:u w:val="single"/>
    </w:rPr>
  </w:style>
  <w:style w:type="character" w:styleId="HTMLCode">
    <w:name w:val="HTML Code"/>
    <w:basedOn w:val="DefaultParagraphFont"/>
    <w:uiPriority w:val="99"/>
    <w:semiHidden/>
    <w:unhideWhenUsed/>
    <w:rsid w:val="003E0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2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F83"/>
    <w:rPr>
      <w:rFonts w:ascii="Courier New" w:eastAsia="Times New Roman" w:hAnsi="Courier New" w:cs="Courier New"/>
      <w:sz w:val="20"/>
      <w:szCs w:val="20"/>
    </w:rPr>
  </w:style>
  <w:style w:type="paragraph" w:customStyle="1" w:styleId="uiqtextpara">
    <w:name w:val="ui_qtext_para"/>
    <w:basedOn w:val="Normal"/>
    <w:rsid w:val="00F12B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F12B26"/>
  </w:style>
  <w:style w:type="character" w:customStyle="1" w:styleId="tabend">
    <w:name w:val="tabend"/>
    <w:basedOn w:val="DefaultParagraphFont"/>
    <w:rsid w:val="003C723E"/>
  </w:style>
  <w:style w:type="character" w:styleId="Emphasis">
    <w:name w:val="Emphasis"/>
    <w:basedOn w:val="DefaultParagraphFont"/>
    <w:uiPriority w:val="20"/>
    <w:qFormat/>
    <w:rsid w:val="004C5B48"/>
    <w:rPr>
      <w:i/>
      <w:iCs/>
    </w:rPr>
  </w:style>
  <w:style w:type="paragraph" w:customStyle="1" w:styleId="msonormal0">
    <w:name w:val="msonormal"/>
    <w:basedOn w:val="Normal"/>
    <w:rsid w:val="002D0F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99619">
      <w:bodyDiv w:val="1"/>
      <w:marLeft w:val="0"/>
      <w:marRight w:val="0"/>
      <w:marTop w:val="0"/>
      <w:marBottom w:val="0"/>
      <w:divBdr>
        <w:top w:val="none" w:sz="0" w:space="0" w:color="auto"/>
        <w:left w:val="none" w:sz="0" w:space="0" w:color="auto"/>
        <w:bottom w:val="none" w:sz="0" w:space="0" w:color="auto"/>
        <w:right w:val="none" w:sz="0" w:space="0" w:color="auto"/>
      </w:divBdr>
    </w:div>
    <w:div w:id="187523142">
      <w:bodyDiv w:val="1"/>
      <w:marLeft w:val="0"/>
      <w:marRight w:val="0"/>
      <w:marTop w:val="0"/>
      <w:marBottom w:val="0"/>
      <w:divBdr>
        <w:top w:val="none" w:sz="0" w:space="0" w:color="auto"/>
        <w:left w:val="none" w:sz="0" w:space="0" w:color="auto"/>
        <w:bottom w:val="none" w:sz="0" w:space="0" w:color="auto"/>
        <w:right w:val="none" w:sz="0" w:space="0" w:color="auto"/>
      </w:divBdr>
    </w:div>
    <w:div w:id="192959281">
      <w:bodyDiv w:val="1"/>
      <w:marLeft w:val="0"/>
      <w:marRight w:val="0"/>
      <w:marTop w:val="0"/>
      <w:marBottom w:val="0"/>
      <w:divBdr>
        <w:top w:val="none" w:sz="0" w:space="0" w:color="auto"/>
        <w:left w:val="none" w:sz="0" w:space="0" w:color="auto"/>
        <w:bottom w:val="none" w:sz="0" w:space="0" w:color="auto"/>
        <w:right w:val="none" w:sz="0" w:space="0" w:color="auto"/>
      </w:divBdr>
    </w:div>
    <w:div w:id="235631649">
      <w:bodyDiv w:val="1"/>
      <w:marLeft w:val="0"/>
      <w:marRight w:val="0"/>
      <w:marTop w:val="0"/>
      <w:marBottom w:val="0"/>
      <w:divBdr>
        <w:top w:val="none" w:sz="0" w:space="0" w:color="auto"/>
        <w:left w:val="none" w:sz="0" w:space="0" w:color="auto"/>
        <w:bottom w:val="none" w:sz="0" w:space="0" w:color="auto"/>
        <w:right w:val="none" w:sz="0" w:space="0" w:color="auto"/>
      </w:divBdr>
      <w:divsChild>
        <w:div w:id="1657491564">
          <w:marLeft w:val="0"/>
          <w:marRight w:val="0"/>
          <w:marTop w:val="45"/>
          <w:marBottom w:val="0"/>
          <w:divBdr>
            <w:top w:val="none" w:sz="0" w:space="0" w:color="auto"/>
            <w:left w:val="none" w:sz="0" w:space="0" w:color="auto"/>
            <w:bottom w:val="none" w:sz="0" w:space="0" w:color="auto"/>
            <w:right w:val="none" w:sz="0" w:space="0" w:color="auto"/>
          </w:divBdr>
        </w:div>
        <w:div w:id="1774860407">
          <w:marLeft w:val="0"/>
          <w:marRight w:val="0"/>
          <w:marTop w:val="45"/>
          <w:marBottom w:val="0"/>
          <w:divBdr>
            <w:top w:val="none" w:sz="0" w:space="0" w:color="auto"/>
            <w:left w:val="none" w:sz="0" w:space="0" w:color="auto"/>
            <w:bottom w:val="none" w:sz="0" w:space="0" w:color="auto"/>
            <w:right w:val="none" w:sz="0" w:space="0" w:color="auto"/>
          </w:divBdr>
        </w:div>
        <w:div w:id="1351955059">
          <w:marLeft w:val="0"/>
          <w:marRight w:val="0"/>
          <w:marTop w:val="45"/>
          <w:marBottom w:val="0"/>
          <w:divBdr>
            <w:top w:val="none" w:sz="0" w:space="0" w:color="auto"/>
            <w:left w:val="none" w:sz="0" w:space="0" w:color="auto"/>
            <w:bottom w:val="none" w:sz="0" w:space="0" w:color="auto"/>
            <w:right w:val="none" w:sz="0" w:space="0" w:color="auto"/>
          </w:divBdr>
        </w:div>
        <w:div w:id="1962571614">
          <w:marLeft w:val="0"/>
          <w:marRight w:val="0"/>
          <w:marTop w:val="45"/>
          <w:marBottom w:val="0"/>
          <w:divBdr>
            <w:top w:val="none" w:sz="0" w:space="0" w:color="auto"/>
            <w:left w:val="none" w:sz="0" w:space="0" w:color="auto"/>
            <w:bottom w:val="none" w:sz="0" w:space="0" w:color="auto"/>
            <w:right w:val="none" w:sz="0" w:space="0" w:color="auto"/>
          </w:divBdr>
        </w:div>
        <w:div w:id="1950967952">
          <w:marLeft w:val="0"/>
          <w:marRight w:val="0"/>
          <w:marTop w:val="45"/>
          <w:marBottom w:val="0"/>
          <w:divBdr>
            <w:top w:val="none" w:sz="0" w:space="0" w:color="auto"/>
            <w:left w:val="none" w:sz="0" w:space="0" w:color="auto"/>
            <w:bottom w:val="none" w:sz="0" w:space="0" w:color="auto"/>
            <w:right w:val="none" w:sz="0" w:space="0" w:color="auto"/>
          </w:divBdr>
        </w:div>
        <w:div w:id="330454946">
          <w:marLeft w:val="0"/>
          <w:marRight w:val="0"/>
          <w:marTop w:val="45"/>
          <w:marBottom w:val="0"/>
          <w:divBdr>
            <w:top w:val="none" w:sz="0" w:space="0" w:color="auto"/>
            <w:left w:val="none" w:sz="0" w:space="0" w:color="auto"/>
            <w:bottom w:val="none" w:sz="0" w:space="0" w:color="auto"/>
            <w:right w:val="none" w:sz="0" w:space="0" w:color="auto"/>
          </w:divBdr>
        </w:div>
        <w:div w:id="352076630">
          <w:marLeft w:val="0"/>
          <w:marRight w:val="0"/>
          <w:marTop w:val="45"/>
          <w:marBottom w:val="0"/>
          <w:divBdr>
            <w:top w:val="none" w:sz="0" w:space="0" w:color="auto"/>
            <w:left w:val="none" w:sz="0" w:space="0" w:color="auto"/>
            <w:bottom w:val="none" w:sz="0" w:space="0" w:color="auto"/>
            <w:right w:val="none" w:sz="0" w:space="0" w:color="auto"/>
          </w:divBdr>
        </w:div>
        <w:div w:id="1192105135">
          <w:marLeft w:val="0"/>
          <w:marRight w:val="0"/>
          <w:marTop w:val="45"/>
          <w:marBottom w:val="0"/>
          <w:divBdr>
            <w:top w:val="none" w:sz="0" w:space="0" w:color="auto"/>
            <w:left w:val="none" w:sz="0" w:space="0" w:color="auto"/>
            <w:bottom w:val="none" w:sz="0" w:space="0" w:color="auto"/>
            <w:right w:val="none" w:sz="0" w:space="0" w:color="auto"/>
          </w:divBdr>
        </w:div>
        <w:div w:id="346447632">
          <w:marLeft w:val="0"/>
          <w:marRight w:val="0"/>
          <w:marTop w:val="45"/>
          <w:marBottom w:val="0"/>
          <w:divBdr>
            <w:top w:val="none" w:sz="0" w:space="0" w:color="auto"/>
            <w:left w:val="none" w:sz="0" w:space="0" w:color="auto"/>
            <w:bottom w:val="none" w:sz="0" w:space="0" w:color="auto"/>
            <w:right w:val="none" w:sz="0" w:space="0" w:color="auto"/>
          </w:divBdr>
        </w:div>
        <w:div w:id="64567841">
          <w:marLeft w:val="0"/>
          <w:marRight w:val="0"/>
          <w:marTop w:val="45"/>
          <w:marBottom w:val="0"/>
          <w:divBdr>
            <w:top w:val="none" w:sz="0" w:space="0" w:color="auto"/>
            <w:left w:val="none" w:sz="0" w:space="0" w:color="auto"/>
            <w:bottom w:val="none" w:sz="0" w:space="0" w:color="auto"/>
            <w:right w:val="none" w:sz="0" w:space="0" w:color="auto"/>
          </w:divBdr>
        </w:div>
        <w:div w:id="437603315">
          <w:marLeft w:val="0"/>
          <w:marRight w:val="0"/>
          <w:marTop w:val="45"/>
          <w:marBottom w:val="0"/>
          <w:divBdr>
            <w:top w:val="none" w:sz="0" w:space="0" w:color="auto"/>
            <w:left w:val="none" w:sz="0" w:space="0" w:color="auto"/>
            <w:bottom w:val="none" w:sz="0" w:space="0" w:color="auto"/>
            <w:right w:val="none" w:sz="0" w:space="0" w:color="auto"/>
          </w:divBdr>
        </w:div>
      </w:divsChild>
    </w:div>
    <w:div w:id="492835481">
      <w:bodyDiv w:val="1"/>
      <w:marLeft w:val="0"/>
      <w:marRight w:val="0"/>
      <w:marTop w:val="0"/>
      <w:marBottom w:val="0"/>
      <w:divBdr>
        <w:top w:val="none" w:sz="0" w:space="0" w:color="auto"/>
        <w:left w:val="none" w:sz="0" w:space="0" w:color="auto"/>
        <w:bottom w:val="none" w:sz="0" w:space="0" w:color="auto"/>
        <w:right w:val="none" w:sz="0" w:space="0" w:color="auto"/>
      </w:divBdr>
    </w:div>
    <w:div w:id="634263846">
      <w:bodyDiv w:val="1"/>
      <w:marLeft w:val="0"/>
      <w:marRight w:val="0"/>
      <w:marTop w:val="0"/>
      <w:marBottom w:val="0"/>
      <w:divBdr>
        <w:top w:val="none" w:sz="0" w:space="0" w:color="auto"/>
        <w:left w:val="none" w:sz="0" w:space="0" w:color="auto"/>
        <w:bottom w:val="none" w:sz="0" w:space="0" w:color="auto"/>
        <w:right w:val="none" w:sz="0" w:space="0" w:color="auto"/>
      </w:divBdr>
    </w:div>
    <w:div w:id="641084383">
      <w:bodyDiv w:val="1"/>
      <w:marLeft w:val="0"/>
      <w:marRight w:val="0"/>
      <w:marTop w:val="0"/>
      <w:marBottom w:val="0"/>
      <w:divBdr>
        <w:top w:val="none" w:sz="0" w:space="0" w:color="auto"/>
        <w:left w:val="none" w:sz="0" w:space="0" w:color="auto"/>
        <w:bottom w:val="none" w:sz="0" w:space="0" w:color="auto"/>
        <w:right w:val="none" w:sz="0" w:space="0" w:color="auto"/>
      </w:divBdr>
    </w:div>
    <w:div w:id="653342785">
      <w:bodyDiv w:val="1"/>
      <w:marLeft w:val="0"/>
      <w:marRight w:val="0"/>
      <w:marTop w:val="0"/>
      <w:marBottom w:val="0"/>
      <w:divBdr>
        <w:top w:val="none" w:sz="0" w:space="0" w:color="auto"/>
        <w:left w:val="none" w:sz="0" w:space="0" w:color="auto"/>
        <w:bottom w:val="none" w:sz="0" w:space="0" w:color="auto"/>
        <w:right w:val="none" w:sz="0" w:space="0" w:color="auto"/>
      </w:divBdr>
    </w:div>
    <w:div w:id="746077010">
      <w:bodyDiv w:val="1"/>
      <w:marLeft w:val="0"/>
      <w:marRight w:val="0"/>
      <w:marTop w:val="0"/>
      <w:marBottom w:val="0"/>
      <w:divBdr>
        <w:top w:val="none" w:sz="0" w:space="0" w:color="auto"/>
        <w:left w:val="none" w:sz="0" w:space="0" w:color="auto"/>
        <w:bottom w:val="none" w:sz="0" w:space="0" w:color="auto"/>
        <w:right w:val="none" w:sz="0" w:space="0" w:color="auto"/>
      </w:divBdr>
      <w:divsChild>
        <w:div w:id="1948417479">
          <w:marLeft w:val="0"/>
          <w:marRight w:val="0"/>
          <w:marTop w:val="0"/>
          <w:marBottom w:val="360"/>
          <w:divBdr>
            <w:top w:val="single" w:sz="6" w:space="0" w:color="C0C0C0"/>
            <w:left w:val="single" w:sz="6" w:space="0" w:color="C0C0C0"/>
            <w:bottom w:val="single" w:sz="6" w:space="0" w:color="C0C0C0"/>
            <w:right w:val="single" w:sz="6" w:space="0" w:color="C0C0C0"/>
          </w:divBdr>
        </w:div>
        <w:div w:id="1532915608">
          <w:marLeft w:val="0"/>
          <w:marRight w:val="0"/>
          <w:marTop w:val="0"/>
          <w:marBottom w:val="360"/>
          <w:divBdr>
            <w:top w:val="single" w:sz="6" w:space="0" w:color="C0C0C0"/>
            <w:left w:val="single" w:sz="6" w:space="0" w:color="C0C0C0"/>
            <w:bottom w:val="single" w:sz="6" w:space="0" w:color="C0C0C0"/>
            <w:right w:val="single" w:sz="6" w:space="0" w:color="C0C0C0"/>
          </w:divBdr>
        </w:div>
        <w:div w:id="343361340">
          <w:marLeft w:val="0"/>
          <w:marRight w:val="0"/>
          <w:marTop w:val="0"/>
          <w:marBottom w:val="360"/>
          <w:divBdr>
            <w:top w:val="single" w:sz="6" w:space="0" w:color="C0C0C0"/>
            <w:left w:val="single" w:sz="6" w:space="0" w:color="C0C0C0"/>
            <w:bottom w:val="single" w:sz="6" w:space="0" w:color="C0C0C0"/>
            <w:right w:val="single" w:sz="6" w:space="0" w:color="C0C0C0"/>
          </w:divBdr>
        </w:div>
        <w:div w:id="120000920">
          <w:marLeft w:val="0"/>
          <w:marRight w:val="0"/>
          <w:marTop w:val="0"/>
          <w:marBottom w:val="360"/>
          <w:divBdr>
            <w:top w:val="single" w:sz="6" w:space="0" w:color="C0C0C0"/>
            <w:left w:val="single" w:sz="6" w:space="0" w:color="C0C0C0"/>
            <w:bottom w:val="single" w:sz="6" w:space="0" w:color="C0C0C0"/>
            <w:right w:val="single" w:sz="6" w:space="0" w:color="C0C0C0"/>
          </w:divBdr>
        </w:div>
        <w:div w:id="34084706">
          <w:marLeft w:val="0"/>
          <w:marRight w:val="0"/>
          <w:marTop w:val="0"/>
          <w:marBottom w:val="360"/>
          <w:divBdr>
            <w:top w:val="single" w:sz="6" w:space="0" w:color="C0C0C0"/>
            <w:left w:val="single" w:sz="6" w:space="0" w:color="C0C0C0"/>
            <w:bottom w:val="single" w:sz="6" w:space="0" w:color="C0C0C0"/>
            <w:right w:val="single" w:sz="6" w:space="0" w:color="C0C0C0"/>
          </w:divBdr>
        </w:div>
        <w:div w:id="809791019">
          <w:marLeft w:val="0"/>
          <w:marRight w:val="0"/>
          <w:marTop w:val="0"/>
          <w:marBottom w:val="360"/>
          <w:divBdr>
            <w:top w:val="single" w:sz="6" w:space="0" w:color="C0C0C0"/>
            <w:left w:val="single" w:sz="6" w:space="0" w:color="C0C0C0"/>
            <w:bottom w:val="single" w:sz="6" w:space="0" w:color="C0C0C0"/>
            <w:right w:val="single" w:sz="6" w:space="0" w:color="C0C0C0"/>
          </w:divBdr>
        </w:div>
        <w:div w:id="1936093466">
          <w:marLeft w:val="0"/>
          <w:marRight w:val="0"/>
          <w:marTop w:val="0"/>
          <w:marBottom w:val="360"/>
          <w:divBdr>
            <w:top w:val="single" w:sz="6" w:space="0" w:color="C0C0C0"/>
            <w:left w:val="single" w:sz="6" w:space="0" w:color="C0C0C0"/>
            <w:bottom w:val="single" w:sz="6" w:space="0" w:color="C0C0C0"/>
            <w:right w:val="single" w:sz="6" w:space="0" w:color="C0C0C0"/>
          </w:divBdr>
        </w:div>
        <w:div w:id="70591022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004629331">
      <w:bodyDiv w:val="1"/>
      <w:marLeft w:val="0"/>
      <w:marRight w:val="0"/>
      <w:marTop w:val="0"/>
      <w:marBottom w:val="0"/>
      <w:divBdr>
        <w:top w:val="none" w:sz="0" w:space="0" w:color="auto"/>
        <w:left w:val="none" w:sz="0" w:space="0" w:color="auto"/>
        <w:bottom w:val="none" w:sz="0" w:space="0" w:color="auto"/>
        <w:right w:val="none" w:sz="0" w:space="0" w:color="auto"/>
      </w:divBdr>
    </w:div>
    <w:div w:id="1324435722">
      <w:bodyDiv w:val="1"/>
      <w:marLeft w:val="0"/>
      <w:marRight w:val="0"/>
      <w:marTop w:val="0"/>
      <w:marBottom w:val="0"/>
      <w:divBdr>
        <w:top w:val="none" w:sz="0" w:space="0" w:color="auto"/>
        <w:left w:val="none" w:sz="0" w:space="0" w:color="auto"/>
        <w:bottom w:val="none" w:sz="0" w:space="0" w:color="auto"/>
        <w:right w:val="none" w:sz="0" w:space="0" w:color="auto"/>
      </w:divBdr>
      <w:divsChild>
        <w:div w:id="92284005">
          <w:marLeft w:val="0"/>
          <w:marRight w:val="0"/>
          <w:marTop w:val="0"/>
          <w:marBottom w:val="0"/>
          <w:divBdr>
            <w:top w:val="none" w:sz="0" w:space="0" w:color="auto"/>
            <w:left w:val="none" w:sz="0" w:space="0" w:color="auto"/>
            <w:bottom w:val="none" w:sz="0" w:space="0" w:color="auto"/>
            <w:right w:val="none" w:sz="0" w:space="0" w:color="auto"/>
          </w:divBdr>
          <w:divsChild>
            <w:div w:id="2114284562">
              <w:marLeft w:val="0"/>
              <w:marRight w:val="0"/>
              <w:marTop w:val="0"/>
              <w:marBottom w:val="0"/>
              <w:divBdr>
                <w:top w:val="none" w:sz="0" w:space="0" w:color="auto"/>
                <w:left w:val="none" w:sz="0" w:space="0" w:color="auto"/>
                <w:bottom w:val="none" w:sz="0" w:space="0" w:color="auto"/>
                <w:right w:val="none" w:sz="0" w:space="0" w:color="auto"/>
              </w:divBdr>
            </w:div>
            <w:div w:id="85882752">
              <w:marLeft w:val="0"/>
              <w:marRight w:val="0"/>
              <w:marTop w:val="0"/>
              <w:marBottom w:val="0"/>
              <w:divBdr>
                <w:top w:val="none" w:sz="0" w:space="0" w:color="auto"/>
                <w:left w:val="none" w:sz="0" w:space="0" w:color="auto"/>
                <w:bottom w:val="none" w:sz="0" w:space="0" w:color="auto"/>
                <w:right w:val="none" w:sz="0" w:space="0" w:color="auto"/>
              </w:divBdr>
            </w:div>
            <w:div w:id="599604024">
              <w:marLeft w:val="0"/>
              <w:marRight w:val="0"/>
              <w:marTop w:val="0"/>
              <w:marBottom w:val="0"/>
              <w:divBdr>
                <w:top w:val="none" w:sz="0" w:space="0" w:color="auto"/>
                <w:left w:val="none" w:sz="0" w:space="0" w:color="auto"/>
                <w:bottom w:val="none" w:sz="0" w:space="0" w:color="auto"/>
                <w:right w:val="none" w:sz="0" w:space="0" w:color="auto"/>
              </w:divBdr>
            </w:div>
            <w:div w:id="1774353950">
              <w:marLeft w:val="0"/>
              <w:marRight w:val="0"/>
              <w:marTop w:val="0"/>
              <w:marBottom w:val="0"/>
              <w:divBdr>
                <w:top w:val="none" w:sz="0" w:space="0" w:color="auto"/>
                <w:left w:val="none" w:sz="0" w:space="0" w:color="auto"/>
                <w:bottom w:val="none" w:sz="0" w:space="0" w:color="auto"/>
                <w:right w:val="none" w:sz="0" w:space="0" w:color="auto"/>
              </w:divBdr>
            </w:div>
            <w:div w:id="1952783777">
              <w:marLeft w:val="0"/>
              <w:marRight w:val="0"/>
              <w:marTop w:val="0"/>
              <w:marBottom w:val="0"/>
              <w:divBdr>
                <w:top w:val="none" w:sz="0" w:space="0" w:color="auto"/>
                <w:left w:val="none" w:sz="0" w:space="0" w:color="auto"/>
                <w:bottom w:val="none" w:sz="0" w:space="0" w:color="auto"/>
                <w:right w:val="none" w:sz="0" w:space="0" w:color="auto"/>
              </w:divBdr>
            </w:div>
            <w:div w:id="1107391662">
              <w:marLeft w:val="0"/>
              <w:marRight w:val="0"/>
              <w:marTop w:val="0"/>
              <w:marBottom w:val="0"/>
              <w:divBdr>
                <w:top w:val="none" w:sz="0" w:space="0" w:color="auto"/>
                <w:left w:val="none" w:sz="0" w:space="0" w:color="auto"/>
                <w:bottom w:val="none" w:sz="0" w:space="0" w:color="auto"/>
                <w:right w:val="none" w:sz="0" w:space="0" w:color="auto"/>
              </w:divBdr>
            </w:div>
            <w:div w:id="1835296531">
              <w:marLeft w:val="0"/>
              <w:marRight w:val="0"/>
              <w:marTop w:val="0"/>
              <w:marBottom w:val="0"/>
              <w:divBdr>
                <w:top w:val="none" w:sz="0" w:space="0" w:color="auto"/>
                <w:left w:val="none" w:sz="0" w:space="0" w:color="auto"/>
                <w:bottom w:val="none" w:sz="0" w:space="0" w:color="auto"/>
                <w:right w:val="none" w:sz="0" w:space="0" w:color="auto"/>
              </w:divBdr>
            </w:div>
            <w:div w:id="18278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1797">
      <w:bodyDiv w:val="1"/>
      <w:marLeft w:val="0"/>
      <w:marRight w:val="0"/>
      <w:marTop w:val="0"/>
      <w:marBottom w:val="0"/>
      <w:divBdr>
        <w:top w:val="none" w:sz="0" w:space="0" w:color="auto"/>
        <w:left w:val="none" w:sz="0" w:space="0" w:color="auto"/>
        <w:bottom w:val="none" w:sz="0" w:space="0" w:color="auto"/>
        <w:right w:val="none" w:sz="0" w:space="0" w:color="auto"/>
      </w:divBdr>
    </w:div>
    <w:div w:id="1642613042">
      <w:bodyDiv w:val="1"/>
      <w:marLeft w:val="0"/>
      <w:marRight w:val="0"/>
      <w:marTop w:val="0"/>
      <w:marBottom w:val="0"/>
      <w:divBdr>
        <w:top w:val="none" w:sz="0" w:space="0" w:color="auto"/>
        <w:left w:val="none" w:sz="0" w:space="0" w:color="auto"/>
        <w:bottom w:val="none" w:sz="0" w:space="0" w:color="auto"/>
        <w:right w:val="none" w:sz="0" w:space="0" w:color="auto"/>
      </w:divBdr>
      <w:divsChild>
        <w:div w:id="1057892931">
          <w:marLeft w:val="0"/>
          <w:marRight w:val="0"/>
          <w:marTop w:val="0"/>
          <w:marBottom w:val="0"/>
          <w:divBdr>
            <w:top w:val="none" w:sz="0" w:space="0" w:color="auto"/>
            <w:left w:val="none" w:sz="0" w:space="0" w:color="auto"/>
            <w:bottom w:val="none" w:sz="0" w:space="0" w:color="auto"/>
            <w:right w:val="none" w:sz="0" w:space="0" w:color="auto"/>
          </w:divBdr>
          <w:divsChild>
            <w:div w:id="2059280797">
              <w:marLeft w:val="0"/>
              <w:marRight w:val="0"/>
              <w:marTop w:val="0"/>
              <w:marBottom w:val="0"/>
              <w:divBdr>
                <w:top w:val="none" w:sz="0" w:space="0" w:color="auto"/>
                <w:left w:val="none" w:sz="0" w:space="0" w:color="auto"/>
                <w:bottom w:val="none" w:sz="0" w:space="0" w:color="auto"/>
                <w:right w:val="none" w:sz="0" w:space="0" w:color="auto"/>
              </w:divBdr>
              <w:divsChild>
                <w:div w:id="1955549500">
                  <w:marLeft w:val="0"/>
                  <w:marRight w:val="0"/>
                  <w:marTop w:val="0"/>
                  <w:marBottom w:val="0"/>
                  <w:divBdr>
                    <w:top w:val="none" w:sz="0" w:space="0" w:color="auto"/>
                    <w:left w:val="none" w:sz="0" w:space="0" w:color="auto"/>
                    <w:bottom w:val="none" w:sz="0" w:space="0" w:color="auto"/>
                    <w:right w:val="none" w:sz="0" w:space="0" w:color="auto"/>
                  </w:divBdr>
                </w:div>
                <w:div w:id="2111510868">
                  <w:marLeft w:val="0"/>
                  <w:marRight w:val="0"/>
                  <w:marTop w:val="0"/>
                  <w:marBottom w:val="0"/>
                  <w:divBdr>
                    <w:top w:val="none" w:sz="0" w:space="0" w:color="auto"/>
                    <w:left w:val="none" w:sz="0" w:space="0" w:color="auto"/>
                    <w:bottom w:val="none" w:sz="0" w:space="0" w:color="auto"/>
                    <w:right w:val="none" w:sz="0" w:space="0" w:color="auto"/>
                  </w:divBdr>
                </w:div>
                <w:div w:id="1153302604">
                  <w:marLeft w:val="0"/>
                  <w:marRight w:val="0"/>
                  <w:marTop w:val="0"/>
                  <w:marBottom w:val="0"/>
                  <w:divBdr>
                    <w:top w:val="none" w:sz="0" w:space="0" w:color="auto"/>
                    <w:left w:val="none" w:sz="0" w:space="0" w:color="auto"/>
                    <w:bottom w:val="none" w:sz="0" w:space="0" w:color="auto"/>
                    <w:right w:val="none" w:sz="0" w:space="0" w:color="auto"/>
                  </w:divBdr>
                </w:div>
                <w:div w:id="1882472853">
                  <w:marLeft w:val="0"/>
                  <w:marRight w:val="0"/>
                  <w:marTop w:val="0"/>
                  <w:marBottom w:val="0"/>
                  <w:divBdr>
                    <w:top w:val="none" w:sz="0" w:space="0" w:color="auto"/>
                    <w:left w:val="none" w:sz="0" w:space="0" w:color="auto"/>
                    <w:bottom w:val="none" w:sz="0" w:space="0" w:color="auto"/>
                    <w:right w:val="none" w:sz="0" w:space="0" w:color="auto"/>
                  </w:divBdr>
                </w:div>
                <w:div w:id="80873849">
                  <w:marLeft w:val="0"/>
                  <w:marRight w:val="0"/>
                  <w:marTop w:val="0"/>
                  <w:marBottom w:val="0"/>
                  <w:divBdr>
                    <w:top w:val="none" w:sz="0" w:space="0" w:color="auto"/>
                    <w:left w:val="none" w:sz="0" w:space="0" w:color="auto"/>
                    <w:bottom w:val="none" w:sz="0" w:space="0" w:color="auto"/>
                    <w:right w:val="none" w:sz="0" w:space="0" w:color="auto"/>
                  </w:divBdr>
                </w:div>
                <w:div w:id="1725594916">
                  <w:marLeft w:val="0"/>
                  <w:marRight w:val="0"/>
                  <w:marTop w:val="0"/>
                  <w:marBottom w:val="0"/>
                  <w:divBdr>
                    <w:top w:val="none" w:sz="0" w:space="0" w:color="auto"/>
                    <w:left w:val="none" w:sz="0" w:space="0" w:color="auto"/>
                    <w:bottom w:val="none" w:sz="0" w:space="0" w:color="auto"/>
                    <w:right w:val="none" w:sz="0" w:space="0" w:color="auto"/>
                  </w:divBdr>
                </w:div>
                <w:div w:id="29691463">
                  <w:marLeft w:val="0"/>
                  <w:marRight w:val="0"/>
                  <w:marTop w:val="0"/>
                  <w:marBottom w:val="0"/>
                  <w:divBdr>
                    <w:top w:val="none" w:sz="0" w:space="0" w:color="auto"/>
                    <w:left w:val="none" w:sz="0" w:space="0" w:color="auto"/>
                    <w:bottom w:val="none" w:sz="0" w:space="0" w:color="auto"/>
                    <w:right w:val="none" w:sz="0" w:space="0" w:color="auto"/>
                  </w:divBdr>
                </w:div>
                <w:div w:id="1285186185">
                  <w:marLeft w:val="0"/>
                  <w:marRight w:val="0"/>
                  <w:marTop w:val="0"/>
                  <w:marBottom w:val="0"/>
                  <w:divBdr>
                    <w:top w:val="none" w:sz="0" w:space="0" w:color="auto"/>
                    <w:left w:val="none" w:sz="0" w:space="0" w:color="auto"/>
                    <w:bottom w:val="none" w:sz="0" w:space="0" w:color="auto"/>
                    <w:right w:val="none" w:sz="0" w:space="0" w:color="auto"/>
                  </w:divBdr>
                </w:div>
                <w:div w:id="1096826572">
                  <w:marLeft w:val="0"/>
                  <w:marRight w:val="0"/>
                  <w:marTop w:val="0"/>
                  <w:marBottom w:val="0"/>
                  <w:divBdr>
                    <w:top w:val="none" w:sz="0" w:space="0" w:color="auto"/>
                    <w:left w:val="none" w:sz="0" w:space="0" w:color="auto"/>
                    <w:bottom w:val="none" w:sz="0" w:space="0" w:color="auto"/>
                    <w:right w:val="none" w:sz="0" w:space="0" w:color="auto"/>
                  </w:divBdr>
                </w:div>
                <w:div w:id="850875827">
                  <w:marLeft w:val="0"/>
                  <w:marRight w:val="0"/>
                  <w:marTop w:val="0"/>
                  <w:marBottom w:val="0"/>
                  <w:divBdr>
                    <w:top w:val="none" w:sz="0" w:space="0" w:color="auto"/>
                    <w:left w:val="none" w:sz="0" w:space="0" w:color="auto"/>
                    <w:bottom w:val="none" w:sz="0" w:space="0" w:color="auto"/>
                    <w:right w:val="none" w:sz="0" w:space="0" w:color="auto"/>
                  </w:divBdr>
                </w:div>
                <w:div w:id="1326057263">
                  <w:marLeft w:val="0"/>
                  <w:marRight w:val="0"/>
                  <w:marTop w:val="0"/>
                  <w:marBottom w:val="0"/>
                  <w:divBdr>
                    <w:top w:val="none" w:sz="0" w:space="0" w:color="auto"/>
                    <w:left w:val="none" w:sz="0" w:space="0" w:color="auto"/>
                    <w:bottom w:val="none" w:sz="0" w:space="0" w:color="auto"/>
                    <w:right w:val="none" w:sz="0" w:space="0" w:color="auto"/>
                  </w:divBdr>
                </w:div>
                <w:div w:id="364601705">
                  <w:marLeft w:val="0"/>
                  <w:marRight w:val="0"/>
                  <w:marTop w:val="0"/>
                  <w:marBottom w:val="0"/>
                  <w:divBdr>
                    <w:top w:val="none" w:sz="0" w:space="0" w:color="auto"/>
                    <w:left w:val="none" w:sz="0" w:space="0" w:color="auto"/>
                    <w:bottom w:val="none" w:sz="0" w:space="0" w:color="auto"/>
                    <w:right w:val="none" w:sz="0" w:space="0" w:color="auto"/>
                  </w:divBdr>
                </w:div>
                <w:div w:id="566691559">
                  <w:marLeft w:val="0"/>
                  <w:marRight w:val="0"/>
                  <w:marTop w:val="0"/>
                  <w:marBottom w:val="0"/>
                  <w:divBdr>
                    <w:top w:val="none" w:sz="0" w:space="0" w:color="auto"/>
                    <w:left w:val="none" w:sz="0" w:space="0" w:color="auto"/>
                    <w:bottom w:val="none" w:sz="0" w:space="0" w:color="auto"/>
                    <w:right w:val="none" w:sz="0" w:space="0" w:color="auto"/>
                  </w:divBdr>
                </w:div>
                <w:div w:id="1432966647">
                  <w:marLeft w:val="0"/>
                  <w:marRight w:val="0"/>
                  <w:marTop w:val="0"/>
                  <w:marBottom w:val="0"/>
                  <w:divBdr>
                    <w:top w:val="none" w:sz="0" w:space="0" w:color="auto"/>
                    <w:left w:val="none" w:sz="0" w:space="0" w:color="auto"/>
                    <w:bottom w:val="none" w:sz="0" w:space="0" w:color="auto"/>
                    <w:right w:val="none" w:sz="0" w:space="0" w:color="auto"/>
                  </w:divBdr>
                </w:div>
                <w:div w:id="2061636596">
                  <w:marLeft w:val="0"/>
                  <w:marRight w:val="0"/>
                  <w:marTop w:val="0"/>
                  <w:marBottom w:val="0"/>
                  <w:divBdr>
                    <w:top w:val="none" w:sz="0" w:space="0" w:color="auto"/>
                    <w:left w:val="none" w:sz="0" w:space="0" w:color="auto"/>
                    <w:bottom w:val="none" w:sz="0" w:space="0" w:color="auto"/>
                    <w:right w:val="none" w:sz="0" w:space="0" w:color="auto"/>
                  </w:divBdr>
                </w:div>
                <w:div w:id="143470732">
                  <w:marLeft w:val="0"/>
                  <w:marRight w:val="0"/>
                  <w:marTop w:val="0"/>
                  <w:marBottom w:val="0"/>
                  <w:divBdr>
                    <w:top w:val="none" w:sz="0" w:space="0" w:color="auto"/>
                    <w:left w:val="none" w:sz="0" w:space="0" w:color="auto"/>
                    <w:bottom w:val="none" w:sz="0" w:space="0" w:color="auto"/>
                    <w:right w:val="none" w:sz="0" w:space="0" w:color="auto"/>
                  </w:divBdr>
                </w:div>
                <w:div w:id="256519702">
                  <w:marLeft w:val="0"/>
                  <w:marRight w:val="0"/>
                  <w:marTop w:val="0"/>
                  <w:marBottom w:val="0"/>
                  <w:divBdr>
                    <w:top w:val="none" w:sz="0" w:space="0" w:color="auto"/>
                    <w:left w:val="none" w:sz="0" w:space="0" w:color="auto"/>
                    <w:bottom w:val="none" w:sz="0" w:space="0" w:color="auto"/>
                    <w:right w:val="none" w:sz="0" w:space="0" w:color="auto"/>
                  </w:divBdr>
                </w:div>
                <w:div w:id="703676453">
                  <w:marLeft w:val="0"/>
                  <w:marRight w:val="0"/>
                  <w:marTop w:val="0"/>
                  <w:marBottom w:val="0"/>
                  <w:divBdr>
                    <w:top w:val="none" w:sz="0" w:space="0" w:color="auto"/>
                    <w:left w:val="none" w:sz="0" w:space="0" w:color="auto"/>
                    <w:bottom w:val="none" w:sz="0" w:space="0" w:color="auto"/>
                    <w:right w:val="none" w:sz="0" w:space="0" w:color="auto"/>
                  </w:divBdr>
                </w:div>
                <w:div w:id="1605073492">
                  <w:marLeft w:val="0"/>
                  <w:marRight w:val="0"/>
                  <w:marTop w:val="0"/>
                  <w:marBottom w:val="0"/>
                  <w:divBdr>
                    <w:top w:val="none" w:sz="0" w:space="0" w:color="auto"/>
                    <w:left w:val="none" w:sz="0" w:space="0" w:color="auto"/>
                    <w:bottom w:val="none" w:sz="0" w:space="0" w:color="auto"/>
                    <w:right w:val="none" w:sz="0" w:space="0" w:color="auto"/>
                  </w:divBdr>
                </w:div>
                <w:div w:id="40640404">
                  <w:marLeft w:val="0"/>
                  <w:marRight w:val="0"/>
                  <w:marTop w:val="0"/>
                  <w:marBottom w:val="0"/>
                  <w:divBdr>
                    <w:top w:val="none" w:sz="0" w:space="0" w:color="auto"/>
                    <w:left w:val="none" w:sz="0" w:space="0" w:color="auto"/>
                    <w:bottom w:val="none" w:sz="0" w:space="0" w:color="auto"/>
                    <w:right w:val="none" w:sz="0" w:space="0" w:color="auto"/>
                  </w:divBdr>
                </w:div>
                <w:div w:id="20894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3476">
          <w:marLeft w:val="0"/>
          <w:marRight w:val="0"/>
          <w:marTop w:val="0"/>
          <w:marBottom w:val="0"/>
          <w:divBdr>
            <w:top w:val="none" w:sz="0" w:space="0" w:color="auto"/>
            <w:left w:val="none" w:sz="0" w:space="0" w:color="auto"/>
            <w:bottom w:val="none" w:sz="0" w:space="0" w:color="auto"/>
            <w:right w:val="none" w:sz="0" w:space="0" w:color="auto"/>
          </w:divBdr>
          <w:divsChild>
            <w:div w:id="1887177320">
              <w:marLeft w:val="0"/>
              <w:marRight w:val="0"/>
              <w:marTop w:val="0"/>
              <w:marBottom w:val="0"/>
              <w:divBdr>
                <w:top w:val="none" w:sz="0" w:space="0" w:color="auto"/>
                <w:left w:val="none" w:sz="0" w:space="0" w:color="auto"/>
                <w:bottom w:val="none" w:sz="0" w:space="0" w:color="auto"/>
                <w:right w:val="none" w:sz="0" w:space="0" w:color="auto"/>
              </w:divBdr>
              <w:divsChild>
                <w:div w:id="1819153102">
                  <w:marLeft w:val="0"/>
                  <w:marRight w:val="0"/>
                  <w:marTop w:val="0"/>
                  <w:marBottom w:val="0"/>
                  <w:divBdr>
                    <w:top w:val="none" w:sz="0" w:space="0" w:color="auto"/>
                    <w:left w:val="none" w:sz="0" w:space="0" w:color="auto"/>
                    <w:bottom w:val="none" w:sz="0" w:space="0" w:color="auto"/>
                    <w:right w:val="none" w:sz="0" w:space="0" w:color="auto"/>
                  </w:divBdr>
                </w:div>
                <w:div w:id="1944803040">
                  <w:marLeft w:val="0"/>
                  <w:marRight w:val="0"/>
                  <w:marTop w:val="0"/>
                  <w:marBottom w:val="0"/>
                  <w:divBdr>
                    <w:top w:val="none" w:sz="0" w:space="0" w:color="auto"/>
                    <w:left w:val="none" w:sz="0" w:space="0" w:color="auto"/>
                    <w:bottom w:val="none" w:sz="0" w:space="0" w:color="auto"/>
                    <w:right w:val="none" w:sz="0" w:space="0" w:color="auto"/>
                  </w:divBdr>
                </w:div>
                <w:div w:id="1603299038">
                  <w:marLeft w:val="0"/>
                  <w:marRight w:val="0"/>
                  <w:marTop w:val="0"/>
                  <w:marBottom w:val="0"/>
                  <w:divBdr>
                    <w:top w:val="none" w:sz="0" w:space="0" w:color="auto"/>
                    <w:left w:val="none" w:sz="0" w:space="0" w:color="auto"/>
                    <w:bottom w:val="none" w:sz="0" w:space="0" w:color="auto"/>
                    <w:right w:val="none" w:sz="0" w:space="0" w:color="auto"/>
                  </w:divBdr>
                </w:div>
                <w:div w:id="171529534">
                  <w:marLeft w:val="0"/>
                  <w:marRight w:val="0"/>
                  <w:marTop w:val="0"/>
                  <w:marBottom w:val="0"/>
                  <w:divBdr>
                    <w:top w:val="none" w:sz="0" w:space="0" w:color="auto"/>
                    <w:left w:val="none" w:sz="0" w:space="0" w:color="auto"/>
                    <w:bottom w:val="none" w:sz="0" w:space="0" w:color="auto"/>
                    <w:right w:val="none" w:sz="0" w:space="0" w:color="auto"/>
                  </w:divBdr>
                </w:div>
                <w:div w:id="1208687200">
                  <w:marLeft w:val="0"/>
                  <w:marRight w:val="0"/>
                  <w:marTop w:val="0"/>
                  <w:marBottom w:val="0"/>
                  <w:divBdr>
                    <w:top w:val="none" w:sz="0" w:space="0" w:color="auto"/>
                    <w:left w:val="none" w:sz="0" w:space="0" w:color="auto"/>
                    <w:bottom w:val="none" w:sz="0" w:space="0" w:color="auto"/>
                    <w:right w:val="none" w:sz="0" w:space="0" w:color="auto"/>
                  </w:divBdr>
                </w:div>
                <w:div w:id="1504052469">
                  <w:marLeft w:val="0"/>
                  <w:marRight w:val="0"/>
                  <w:marTop w:val="0"/>
                  <w:marBottom w:val="0"/>
                  <w:divBdr>
                    <w:top w:val="none" w:sz="0" w:space="0" w:color="auto"/>
                    <w:left w:val="none" w:sz="0" w:space="0" w:color="auto"/>
                    <w:bottom w:val="none" w:sz="0" w:space="0" w:color="auto"/>
                    <w:right w:val="none" w:sz="0" w:space="0" w:color="auto"/>
                  </w:divBdr>
                </w:div>
                <w:div w:id="755442078">
                  <w:marLeft w:val="0"/>
                  <w:marRight w:val="0"/>
                  <w:marTop w:val="0"/>
                  <w:marBottom w:val="0"/>
                  <w:divBdr>
                    <w:top w:val="none" w:sz="0" w:space="0" w:color="auto"/>
                    <w:left w:val="none" w:sz="0" w:space="0" w:color="auto"/>
                    <w:bottom w:val="none" w:sz="0" w:space="0" w:color="auto"/>
                    <w:right w:val="none" w:sz="0" w:space="0" w:color="auto"/>
                  </w:divBdr>
                </w:div>
                <w:div w:id="1216043396">
                  <w:marLeft w:val="0"/>
                  <w:marRight w:val="0"/>
                  <w:marTop w:val="0"/>
                  <w:marBottom w:val="0"/>
                  <w:divBdr>
                    <w:top w:val="none" w:sz="0" w:space="0" w:color="auto"/>
                    <w:left w:val="none" w:sz="0" w:space="0" w:color="auto"/>
                    <w:bottom w:val="none" w:sz="0" w:space="0" w:color="auto"/>
                    <w:right w:val="none" w:sz="0" w:space="0" w:color="auto"/>
                  </w:divBdr>
                </w:div>
                <w:div w:id="746995120">
                  <w:marLeft w:val="0"/>
                  <w:marRight w:val="0"/>
                  <w:marTop w:val="0"/>
                  <w:marBottom w:val="0"/>
                  <w:divBdr>
                    <w:top w:val="none" w:sz="0" w:space="0" w:color="auto"/>
                    <w:left w:val="none" w:sz="0" w:space="0" w:color="auto"/>
                    <w:bottom w:val="none" w:sz="0" w:space="0" w:color="auto"/>
                    <w:right w:val="none" w:sz="0" w:space="0" w:color="auto"/>
                  </w:divBdr>
                </w:div>
                <w:div w:id="285355852">
                  <w:marLeft w:val="0"/>
                  <w:marRight w:val="0"/>
                  <w:marTop w:val="0"/>
                  <w:marBottom w:val="0"/>
                  <w:divBdr>
                    <w:top w:val="none" w:sz="0" w:space="0" w:color="auto"/>
                    <w:left w:val="none" w:sz="0" w:space="0" w:color="auto"/>
                    <w:bottom w:val="none" w:sz="0" w:space="0" w:color="auto"/>
                    <w:right w:val="none" w:sz="0" w:space="0" w:color="auto"/>
                  </w:divBdr>
                </w:div>
                <w:div w:id="155343467">
                  <w:marLeft w:val="0"/>
                  <w:marRight w:val="0"/>
                  <w:marTop w:val="0"/>
                  <w:marBottom w:val="0"/>
                  <w:divBdr>
                    <w:top w:val="none" w:sz="0" w:space="0" w:color="auto"/>
                    <w:left w:val="none" w:sz="0" w:space="0" w:color="auto"/>
                    <w:bottom w:val="none" w:sz="0" w:space="0" w:color="auto"/>
                    <w:right w:val="none" w:sz="0" w:space="0" w:color="auto"/>
                  </w:divBdr>
                </w:div>
                <w:div w:id="1262253837">
                  <w:marLeft w:val="0"/>
                  <w:marRight w:val="0"/>
                  <w:marTop w:val="0"/>
                  <w:marBottom w:val="0"/>
                  <w:divBdr>
                    <w:top w:val="none" w:sz="0" w:space="0" w:color="auto"/>
                    <w:left w:val="none" w:sz="0" w:space="0" w:color="auto"/>
                    <w:bottom w:val="none" w:sz="0" w:space="0" w:color="auto"/>
                    <w:right w:val="none" w:sz="0" w:space="0" w:color="auto"/>
                  </w:divBdr>
                </w:div>
                <w:div w:id="1724282630">
                  <w:marLeft w:val="0"/>
                  <w:marRight w:val="0"/>
                  <w:marTop w:val="0"/>
                  <w:marBottom w:val="0"/>
                  <w:divBdr>
                    <w:top w:val="none" w:sz="0" w:space="0" w:color="auto"/>
                    <w:left w:val="none" w:sz="0" w:space="0" w:color="auto"/>
                    <w:bottom w:val="none" w:sz="0" w:space="0" w:color="auto"/>
                    <w:right w:val="none" w:sz="0" w:space="0" w:color="auto"/>
                  </w:divBdr>
                </w:div>
                <w:div w:id="1291981564">
                  <w:marLeft w:val="0"/>
                  <w:marRight w:val="0"/>
                  <w:marTop w:val="0"/>
                  <w:marBottom w:val="0"/>
                  <w:divBdr>
                    <w:top w:val="none" w:sz="0" w:space="0" w:color="auto"/>
                    <w:left w:val="none" w:sz="0" w:space="0" w:color="auto"/>
                    <w:bottom w:val="none" w:sz="0" w:space="0" w:color="auto"/>
                    <w:right w:val="none" w:sz="0" w:space="0" w:color="auto"/>
                  </w:divBdr>
                </w:div>
                <w:div w:id="1323436719">
                  <w:marLeft w:val="0"/>
                  <w:marRight w:val="0"/>
                  <w:marTop w:val="0"/>
                  <w:marBottom w:val="0"/>
                  <w:divBdr>
                    <w:top w:val="none" w:sz="0" w:space="0" w:color="auto"/>
                    <w:left w:val="none" w:sz="0" w:space="0" w:color="auto"/>
                    <w:bottom w:val="none" w:sz="0" w:space="0" w:color="auto"/>
                    <w:right w:val="none" w:sz="0" w:space="0" w:color="auto"/>
                  </w:divBdr>
                </w:div>
                <w:div w:id="1852839341">
                  <w:marLeft w:val="0"/>
                  <w:marRight w:val="0"/>
                  <w:marTop w:val="0"/>
                  <w:marBottom w:val="0"/>
                  <w:divBdr>
                    <w:top w:val="none" w:sz="0" w:space="0" w:color="auto"/>
                    <w:left w:val="none" w:sz="0" w:space="0" w:color="auto"/>
                    <w:bottom w:val="none" w:sz="0" w:space="0" w:color="auto"/>
                    <w:right w:val="none" w:sz="0" w:space="0" w:color="auto"/>
                  </w:divBdr>
                </w:div>
                <w:div w:id="671639647">
                  <w:marLeft w:val="0"/>
                  <w:marRight w:val="0"/>
                  <w:marTop w:val="0"/>
                  <w:marBottom w:val="0"/>
                  <w:divBdr>
                    <w:top w:val="none" w:sz="0" w:space="0" w:color="auto"/>
                    <w:left w:val="none" w:sz="0" w:space="0" w:color="auto"/>
                    <w:bottom w:val="none" w:sz="0" w:space="0" w:color="auto"/>
                    <w:right w:val="none" w:sz="0" w:space="0" w:color="auto"/>
                  </w:divBdr>
                </w:div>
                <w:div w:id="500780597">
                  <w:marLeft w:val="0"/>
                  <w:marRight w:val="0"/>
                  <w:marTop w:val="0"/>
                  <w:marBottom w:val="0"/>
                  <w:divBdr>
                    <w:top w:val="none" w:sz="0" w:space="0" w:color="auto"/>
                    <w:left w:val="none" w:sz="0" w:space="0" w:color="auto"/>
                    <w:bottom w:val="none" w:sz="0" w:space="0" w:color="auto"/>
                    <w:right w:val="none" w:sz="0" w:space="0" w:color="auto"/>
                  </w:divBdr>
                </w:div>
                <w:div w:id="1903755388">
                  <w:marLeft w:val="0"/>
                  <w:marRight w:val="0"/>
                  <w:marTop w:val="0"/>
                  <w:marBottom w:val="0"/>
                  <w:divBdr>
                    <w:top w:val="none" w:sz="0" w:space="0" w:color="auto"/>
                    <w:left w:val="none" w:sz="0" w:space="0" w:color="auto"/>
                    <w:bottom w:val="none" w:sz="0" w:space="0" w:color="auto"/>
                    <w:right w:val="none" w:sz="0" w:space="0" w:color="auto"/>
                  </w:divBdr>
                </w:div>
                <w:div w:id="563758416">
                  <w:marLeft w:val="0"/>
                  <w:marRight w:val="0"/>
                  <w:marTop w:val="0"/>
                  <w:marBottom w:val="0"/>
                  <w:divBdr>
                    <w:top w:val="none" w:sz="0" w:space="0" w:color="auto"/>
                    <w:left w:val="none" w:sz="0" w:space="0" w:color="auto"/>
                    <w:bottom w:val="none" w:sz="0" w:space="0" w:color="auto"/>
                    <w:right w:val="none" w:sz="0" w:space="0" w:color="auto"/>
                  </w:divBdr>
                </w:div>
                <w:div w:id="459689698">
                  <w:marLeft w:val="0"/>
                  <w:marRight w:val="0"/>
                  <w:marTop w:val="0"/>
                  <w:marBottom w:val="0"/>
                  <w:divBdr>
                    <w:top w:val="none" w:sz="0" w:space="0" w:color="auto"/>
                    <w:left w:val="none" w:sz="0" w:space="0" w:color="auto"/>
                    <w:bottom w:val="none" w:sz="0" w:space="0" w:color="auto"/>
                    <w:right w:val="none" w:sz="0" w:space="0" w:color="auto"/>
                  </w:divBdr>
                </w:div>
                <w:div w:id="15823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5771">
          <w:marLeft w:val="0"/>
          <w:marRight w:val="0"/>
          <w:marTop w:val="0"/>
          <w:marBottom w:val="0"/>
          <w:divBdr>
            <w:top w:val="none" w:sz="0" w:space="0" w:color="auto"/>
            <w:left w:val="none" w:sz="0" w:space="0" w:color="auto"/>
            <w:bottom w:val="none" w:sz="0" w:space="0" w:color="auto"/>
            <w:right w:val="none" w:sz="0" w:space="0" w:color="auto"/>
          </w:divBdr>
          <w:divsChild>
            <w:div w:id="41516659">
              <w:marLeft w:val="0"/>
              <w:marRight w:val="0"/>
              <w:marTop w:val="0"/>
              <w:marBottom w:val="0"/>
              <w:divBdr>
                <w:top w:val="none" w:sz="0" w:space="0" w:color="auto"/>
                <w:left w:val="none" w:sz="0" w:space="0" w:color="auto"/>
                <w:bottom w:val="none" w:sz="0" w:space="0" w:color="auto"/>
                <w:right w:val="none" w:sz="0" w:space="0" w:color="auto"/>
              </w:divBdr>
              <w:divsChild>
                <w:div w:id="1901624310">
                  <w:marLeft w:val="0"/>
                  <w:marRight w:val="0"/>
                  <w:marTop w:val="0"/>
                  <w:marBottom w:val="0"/>
                  <w:divBdr>
                    <w:top w:val="none" w:sz="0" w:space="0" w:color="auto"/>
                    <w:left w:val="none" w:sz="0" w:space="0" w:color="auto"/>
                    <w:bottom w:val="none" w:sz="0" w:space="0" w:color="auto"/>
                    <w:right w:val="none" w:sz="0" w:space="0" w:color="auto"/>
                  </w:divBdr>
                </w:div>
                <w:div w:id="806894182">
                  <w:marLeft w:val="0"/>
                  <w:marRight w:val="0"/>
                  <w:marTop w:val="0"/>
                  <w:marBottom w:val="0"/>
                  <w:divBdr>
                    <w:top w:val="none" w:sz="0" w:space="0" w:color="auto"/>
                    <w:left w:val="none" w:sz="0" w:space="0" w:color="auto"/>
                    <w:bottom w:val="none" w:sz="0" w:space="0" w:color="auto"/>
                    <w:right w:val="none" w:sz="0" w:space="0" w:color="auto"/>
                  </w:divBdr>
                </w:div>
                <w:div w:id="1923176574">
                  <w:marLeft w:val="0"/>
                  <w:marRight w:val="0"/>
                  <w:marTop w:val="0"/>
                  <w:marBottom w:val="0"/>
                  <w:divBdr>
                    <w:top w:val="none" w:sz="0" w:space="0" w:color="auto"/>
                    <w:left w:val="none" w:sz="0" w:space="0" w:color="auto"/>
                    <w:bottom w:val="none" w:sz="0" w:space="0" w:color="auto"/>
                    <w:right w:val="none" w:sz="0" w:space="0" w:color="auto"/>
                  </w:divBdr>
                </w:div>
                <w:div w:id="25714570">
                  <w:marLeft w:val="0"/>
                  <w:marRight w:val="0"/>
                  <w:marTop w:val="0"/>
                  <w:marBottom w:val="0"/>
                  <w:divBdr>
                    <w:top w:val="none" w:sz="0" w:space="0" w:color="auto"/>
                    <w:left w:val="none" w:sz="0" w:space="0" w:color="auto"/>
                    <w:bottom w:val="none" w:sz="0" w:space="0" w:color="auto"/>
                    <w:right w:val="none" w:sz="0" w:space="0" w:color="auto"/>
                  </w:divBdr>
                </w:div>
                <w:div w:id="1391687664">
                  <w:marLeft w:val="0"/>
                  <w:marRight w:val="0"/>
                  <w:marTop w:val="0"/>
                  <w:marBottom w:val="0"/>
                  <w:divBdr>
                    <w:top w:val="none" w:sz="0" w:space="0" w:color="auto"/>
                    <w:left w:val="none" w:sz="0" w:space="0" w:color="auto"/>
                    <w:bottom w:val="none" w:sz="0" w:space="0" w:color="auto"/>
                    <w:right w:val="none" w:sz="0" w:space="0" w:color="auto"/>
                  </w:divBdr>
                </w:div>
                <w:div w:id="1718361257">
                  <w:marLeft w:val="0"/>
                  <w:marRight w:val="0"/>
                  <w:marTop w:val="0"/>
                  <w:marBottom w:val="0"/>
                  <w:divBdr>
                    <w:top w:val="none" w:sz="0" w:space="0" w:color="auto"/>
                    <w:left w:val="none" w:sz="0" w:space="0" w:color="auto"/>
                    <w:bottom w:val="none" w:sz="0" w:space="0" w:color="auto"/>
                    <w:right w:val="none" w:sz="0" w:space="0" w:color="auto"/>
                  </w:divBdr>
                </w:div>
                <w:div w:id="70349326">
                  <w:marLeft w:val="0"/>
                  <w:marRight w:val="0"/>
                  <w:marTop w:val="0"/>
                  <w:marBottom w:val="0"/>
                  <w:divBdr>
                    <w:top w:val="none" w:sz="0" w:space="0" w:color="auto"/>
                    <w:left w:val="none" w:sz="0" w:space="0" w:color="auto"/>
                    <w:bottom w:val="none" w:sz="0" w:space="0" w:color="auto"/>
                    <w:right w:val="none" w:sz="0" w:space="0" w:color="auto"/>
                  </w:divBdr>
                </w:div>
                <w:div w:id="653097254">
                  <w:marLeft w:val="0"/>
                  <w:marRight w:val="0"/>
                  <w:marTop w:val="0"/>
                  <w:marBottom w:val="0"/>
                  <w:divBdr>
                    <w:top w:val="none" w:sz="0" w:space="0" w:color="auto"/>
                    <w:left w:val="none" w:sz="0" w:space="0" w:color="auto"/>
                    <w:bottom w:val="none" w:sz="0" w:space="0" w:color="auto"/>
                    <w:right w:val="none" w:sz="0" w:space="0" w:color="auto"/>
                  </w:divBdr>
                </w:div>
                <w:div w:id="1399867069">
                  <w:marLeft w:val="0"/>
                  <w:marRight w:val="0"/>
                  <w:marTop w:val="0"/>
                  <w:marBottom w:val="0"/>
                  <w:divBdr>
                    <w:top w:val="none" w:sz="0" w:space="0" w:color="auto"/>
                    <w:left w:val="none" w:sz="0" w:space="0" w:color="auto"/>
                    <w:bottom w:val="none" w:sz="0" w:space="0" w:color="auto"/>
                    <w:right w:val="none" w:sz="0" w:space="0" w:color="auto"/>
                  </w:divBdr>
                </w:div>
                <w:div w:id="1431852709">
                  <w:marLeft w:val="0"/>
                  <w:marRight w:val="0"/>
                  <w:marTop w:val="0"/>
                  <w:marBottom w:val="0"/>
                  <w:divBdr>
                    <w:top w:val="none" w:sz="0" w:space="0" w:color="auto"/>
                    <w:left w:val="none" w:sz="0" w:space="0" w:color="auto"/>
                    <w:bottom w:val="none" w:sz="0" w:space="0" w:color="auto"/>
                    <w:right w:val="none" w:sz="0" w:space="0" w:color="auto"/>
                  </w:divBdr>
                </w:div>
                <w:div w:id="442499571">
                  <w:marLeft w:val="0"/>
                  <w:marRight w:val="0"/>
                  <w:marTop w:val="0"/>
                  <w:marBottom w:val="0"/>
                  <w:divBdr>
                    <w:top w:val="none" w:sz="0" w:space="0" w:color="auto"/>
                    <w:left w:val="none" w:sz="0" w:space="0" w:color="auto"/>
                    <w:bottom w:val="none" w:sz="0" w:space="0" w:color="auto"/>
                    <w:right w:val="none" w:sz="0" w:space="0" w:color="auto"/>
                  </w:divBdr>
                </w:div>
                <w:div w:id="1357383790">
                  <w:marLeft w:val="0"/>
                  <w:marRight w:val="0"/>
                  <w:marTop w:val="0"/>
                  <w:marBottom w:val="0"/>
                  <w:divBdr>
                    <w:top w:val="none" w:sz="0" w:space="0" w:color="auto"/>
                    <w:left w:val="none" w:sz="0" w:space="0" w:color="auto"/>
                    <w:bottom w:val="none" w:sz="0" w:space="0" w:color="auto"/>
                    <w:right w:val="none" w:sz="0" w:space="0" w:color="auto"/>
                  </w:divBdr>
                </w:div>
                <w:div w:id="14162468">
                  <w:marLeft w:val="0"/>
                  <w:marRight w:val="0"/>
                  <w:marTop w:val="0"/>
                  <w:marBottom w:val="0"/>
                  <w:divBdr>
                    <w:top w:val="none" w:sz="0" w:space="0" w:color="auto"/>
                    <w:left w:val="none" w:sz="0" w:space="0" w:color="auto"/>
                    <w:bottom w:val="none" w:sz="0" w:space="0" w:color="auto"/>
                    <w:right w:val="none" w:sz="0" w:space="0" w:color="auto"/>
                  </w:divBdr>
                </w:div>
                <w:div w:id="1691681453">
                  <w:marLeft w:val="0"/>
                  <w:marRight w:val="0"/>
                  <w:marTop w:val="0"/>
                  <w:marBottom w:val="0"/>
                  <w:divBdr>
                    <w:top w:val="none" w:sz="0" w:space="0" w:color="auto"/>
                    <w:left w:val="none" w:sz="0" w:space="0" w:color="auto"/>
                    <w:bottom w:val="none" w:sz="0" w:space="0" w:color="auto"/>
                    <w:right w:val="none" w:sz="0" w:space="0" w:color="auto"/>
                  </w:divBdr>
                </w:div>
                <w:div w:id="1031682980">
                  <w:marLeft w:val="0"/>
                  <w:marRight w:val="0"/>
                  <w:marTop w:val="0"/>
                  <w:marBottom w:val="0"/>
                  <w:divBdr>
                    <w:top w:val="none" w:sz="0" w:space="0" w:color="auto"/>
                    <w:left w:val="none" w:sz="0" w:space="0" w:color="auto"/>
                    <w:bottom w:val="none" w:sz="0" w:space="0" w:color="auto"/>
                    <w:right w:val="none" w:sz="0" w:space="0" w:color="auto"/>
                  </w:divBdr>
                </w:div>
                <w:div w:id="290523914">
                  <w:marLeft w:val="0"/>
                  <w:marRight w:val="0"/>
                  <w:marTop w:val="0"/>
                  <w:marBottom w:val="0"/>
                  <w:divBdr>
                    <w:top w:val="none" w:sz="0" w:space="0" w:color="auto"/>
                    <w:left w:val="none" w:sz="0" w:space="0" w:color="auto"/>
                    <w:bottom w:val="none" w:sz="0" w:space="0" w:color="auto"/>
                    <w:right w:val="none" w:sz="0" w:space="0" w:color="auto"/>
                  </w:divBdr>
                </w:div>
                <w:div w:id="450246526">
                  <w:marLeft w:val="0"/>
                  <w:marRight w:val="0"/>
                  <w:marTop w:val="0"/>
                  <w:marBottom w:val="0"/>
                  <w:divBdr>
                    <w:top w:val="none" w:sz="0" w:space="0" w:color="auto"/>
                    <w:left w:val="none" w:sz="0" w:space="0" w:color="auto"/>
                    <w:bottom w:val="none" w:sz="0" w:space="0" w:color="auto"/>
                    <w:right w:val="none" w:sz="0" w:space="0" w:color="auto"/>
                  </w:divBdr>
                </w:div>
                <w:div w:id="1741907819">
                  <w:marLeft w:val="0"/>
                  <w:marRight w:val="0"/>
                  <w:marTop w:val="0"/>
                  <w:marBottom w:val="0"/>
                  <w:divBdr>
                    <w:top w:val="none" w:sz="0" w:space="0" w:color="auto"/>
                    <w:left w:val="none" w:sz="0" w:space="0" w:color="auto"/>
                    <w:bottom w:val="none" w:sz="0" w:space="0" w:color="auto"/>
                    <w:right w:val="none" w:sz="0" w:space="0" w:color="auto"/>
                  </w:divBdr>
                </w:div>
                <w:div w:id="435753577">
                  <w:marLeft w:val="0"/>
                  <w:marRight w:val="0"/>
                  <w:marTop w:val="0"/>
                  <w:marBottom w:val="0"/>
                  <w:divBdr>
                    <w:top w:val="none" w:sz="0" w:space="0" w:color="auto"/>
                    <w:left w:val="none" w:sz="0" w:space="0" w:color="auto"/>
                    <w:bottom w:val="none" w:sz="0" w:space="0" w:color="auto"/>
                    <w:right w:val="none" w:sz="0" w:space="0" w:color="auto"/>
                  </w:divBdr>
                </w:div>
                <w:div w:id="1448310984">
                  <w:marLeft w:val="0"/>
                  <w:marRight w:val="0"/>
                  <w:marTop w:val="0"/>
                  <w:marBottom w:val="0"/>
                  <w:divBdr>
                    <w:top w:val="none" w:sz="0" w:space="0" w:color="auto"/>
                    <w:left w:val="none" w:sz="0" w:space="0" w:color="auto"/>
                    <w:bottom w:val="none" w:sz="0" w:space="0" w:color="auto"/>
                    <w:right w:val="none" w:sz="0" w:space="0" w:color="auto"/>
                  </w:divBdr>
                </w:div>
                <w:div w:id="1001742161">
                  <w:marLeft w:val="0"/>
                  <w:marRight w:val="0"/>
                  <w:marTop w:val="0"/>
                  <w:marBottom w:val="0"/>
                  <w:divBdr>
                    <w:top w:val="none" w:sz="0" w:space="0" w:color="auto"/>
                    <w:left w:val="none" w:sz="0" w:space="0" w:color="auto"/>
                    <w:bottom w:val="none" w:sz="0" w:space="0" w:color="auto"/>
                    <w:right w:val="none" w:sz="0" w:space="0" w:color="auto"/>
                  </w:divBdr>
                </w:div>
                <w:div w:id="956108843">
                  <w:marLeft w:val="0"/>
                  <w:marRight w:val="0"/>
                  <w:marTop w:val="0"/>
                  <w:marBottom w:val="0"/>
                  <w:divBdr>
                    <w:top w:val="none" w:sz="0" w:space="0" w:color="auto"/>
                    <w:left w:val="none" w:sz="0" w:space="0" w:color="auto"/>
                    <w:bottom w:val="none" w:sz="0" w:space="0" w:color="auto"/>
                    <w:right w:val="none" w:sz="0" w:space="0" w:color="auto"/>
                  </w:divBdr>
                </w:div>
                <w:div w:id="1086152566">
                  <w:marLeft w:val="0"/>
                  <w:marRight w:val="0"/>
                  <w:marTop w:val="0"/>
                  <w:marBottom w:val="0"/>
                  <w:divBdr>
                    <w:top w:val="none" w:sz="0" w:space="0" w:color="auto"/>
                    <w:left w:val="none" w:sz="0" w:space="0" w:color="auto"/>
                    <w:bottom w:val="none" w:sz="0" w:space="0" w:color="auto"/>
                    <w:right w:val="none" w:sz="0" w:space="0" w:color="auto"/>
                  </w:divBdr>
                </w:div>
                <w:div w:id="1349678907">
                  <w:marLeft w:val="0"/>
                  <w:marRight w:val="0"/>
                  <w:marTop w:val="0"/>
                  <w:marBottom w:val="0"/>
                  <w:divBdr>
                    <w:top w:val="none" w:sz="0" w:space="0" w:color="auto"/>
                    <w:left w:val="none" w:sz="0" w:space="0" w:color="auto"/>
                    <w:bottom w:val="none" w:sz="0" w:space="0" w:color="auto"/>
                    <w:right w:val="none" w:sz="0" w:space="0" w:color="auto"/>
                  </w:divBdr>
                </w:div>
                <w:div w:id="1052734833">
                  <w:marLeft w:val="0"/>
                  <w:marRight w:val="0"/>
                  <w:marTop w:val="0"/>
                  <w:marBottom w:val="0"/>
                  <w:divBdr>
                    <w:top w:val="none" w:sz="0" w:space="0" w:color="auto"/>
                    <w:left w:val="none" w:sz="0" w:space="0" w:color="auto"/>
                    <w:bottom w:val="none" w:sz="0" w:space="0" w:color="auto"/>
                    <w:right w:val="none" w:sz="0" w:space="0" w:color="auto"/>
                  </w:divBdr>
                </w:div>
                <w:div w:id="624120683">
                  <w:marLeft w:val="0"/>
                  <w:marRight w:val="0"/>
                  <w:marTop w:val="0"/>
                  <w:marBottom w:val="0"/>
                  <w:divBdr>
                    <w:top w:val="none" w:sz="0" w:space="0" w:color="auto"/>
                    <w:left w:val="none" w:sz="0" w:space="0" w:color="auto"/>
                    <w:bottom w:val="none" w:sz="0" w:space="0" w:color="auto"/>
                    <w:right w:val="none" w:sz="0" w:space="0" w:color="auto"/>
                  </w:divBdr>
                </w:div>
                <w:div w:id="1125850373">
                  <w:marLeft w:val="0"/>
                  <w:marRight w:val="0"/>
                  <w:marTop w:val="0"/>
                  <w:marBottom w:val="0"/>
                  <w:divBdr>
                    <w:top w:val="none" w:sz="0" w:space="0" w:color="auto"/>
                    <w:left w:val="none" w:sz="0" w:space="0" w:color="auto"/>
                    <w:bottom w:val="none" w:sz="0" w:space="0" w:color="auto"/>
                    <w:right w:val="none" w:sz="0" w:space="0" w:color="auto"/>
                  </w:divBdr>
                </w:div>
                <w:div w:id="1387560916">
                  <w:marLeft w:val="0"/>
                  <w:marRight w:val="0"/>
                  <w:marTop w:val="0"/>
                  <w:marBottom w:val="0"/>
                  <w:divBdr>
                    <w:top w:val="none" w:sz="0" w:space="0" w:color="auto"/>
                    <w:left w:val="none" w:sz="0" w:space="0" w:color="auto"/>
                    <w:bottom w:val="none" w:sz="0" w:space="0" w:color="auto"/>
                    <w:right w:val="none" w:sz="0" w:space="0" w:color="auto"/>
                  </w:divBdr>
                </w:div>
                <w:div w:id="379063417">
                  <w:marLeft w:val="0"/>
                  <w:marRight w:val="0"/>
                  <w:marTop w:val="0"/>
                  <w:marBottom w:val="0"/>
                  <w:divBdr>
                    <w:top w:val="none" w:sz="0" w:space="0" w:color="auto"/>
                    <w:left w:val="none" w:sz="0" w:space="0" w:color="auto"/>
                    <w:bottom w:val="none" w:sz="0" w:space="0" w:color="auto"/>
                    <w:right w:val="none" w:sz="0" w:space="0" w:color="auto"/>
                  </w:divBdr>
                </w:div>
                <w:div w:id="97256075">
                  <w:marLeft w:val="0"/>
                  <w:marRight w:val="0"/>
                  <w:marTop w:val="0"/>
                  <w:marBottom w:val="0"/>
                  <w:divBdr>
                    <w:top w:val="none" w:sz="0" w:space="0" w:color="auto"/>
                    <w:left w:val="none" w:sz="0" w:space="0" w:color="auto"/>
                    <w:bottom w:val="none" w:sz="0" w:space="0" w:color="auto"/>
                    <w:right w:val="none" w:sz="0" w:space="0" w:color="auto"/>
                  </w:divBdr>
                </w:div>
                <w:div w:id="366028853">
                  <w:marLeft w:val="0"/>
                  <w:marRight w:val="0"/>
                  <w:marTop w:val="0"/>
                  <w:marBottom w:val="0"/>
                  <w:divBdr>
                    <w:top w:val="none" w:sz="0" w:space="0" w:color="auto"/>
                    <w:left w:val="none" w:sz="0" w:space="0" w:color="auto"/>
                    <w:bottom w:val="none" w:sz="0" w:space="0" w:color="auto"/>
                    <w:right w:val="none" w:sz="0" w:space="0" w:color="auto"/>
                  </w:divBdr>
                </w:div>
                <w:div w:id="218441209">
                  <w:marLeft w:val="0"/>
                  <w:marRight w:val="0"/>
                  <w:marTop w:val="0"/>
                  <w:marBottom w:val="0"/>
                  <w:divBdr>
                    <w:top w:val="none" w:sz="0" w:space="0" w:color="auto"/>
                    <w:left w:val="none" w:sz="0" w:space="0" w:color="auto"/>
                    <w:bottom w:val="none" w:sz="0" w:space="0" w:color="auto"/>
                    <w:right w:val="none" w:sz="0" w:space="0" w:color="auto"/>
                  </w:divBdr>
                </w:div>
                <w:div w:id="1249266444">
                  <w:marLeft w:val="0"/>
                  <w:marRight w:val="0"/>
                  <w:marTop w:val="0"/>
                  <w:marBottom w:val="0"/>
                  <w:divBdr>
                    <w:top w:val="none" w:sz="0" w:space="0" w:color="auto"/>
                    <w:left w:val="none" w:sz="0" w:space="0" w:color="auto"/>
                    <w:bottom w:val="none" w:sz="0" w:space="0" w:color="auto"/>
                    <w:right w:val="none" w:sz="0" w:space="0" w:color="auto"/>
                  </w:divBdr>
                </w:div>
                <w:div w:id="522594093">
                  <w:marLeft w:val="0"/>
                  <w:marRight w:val="0"/>
                  <w:marTop w:val="0"/>
                  <w:marBottom w:val="0"/>
                  <w:divBdr>
                    <w:top w:val="none" w:sz="0" w:space="0" w:color="auto"/>
                    <w:left w:val="none" w:sz="0" w:space="0" w:color="auto"/>
                    <w:bottom w:val="none" w:sz="0" w:space="0" w:color="auto"/>
                    <w:right w:val="none" w:sz="0" w:space="0" w:color="auto"/>
                  </w:divBdr>
                </w:div>
                <w:div w:id="1860195051">
                  <w:marLeft w:val="0"/>
                  <w:marRight w:val="0"/>
                  <w:marTop w:val="0"/>
                  <w:marBottom w:val="0"/>
                  <w:divBdr>
                    <w:top w:val="none" w:sz="0" w:space="0" w:color="auto"/>
                    <w:left w:val="none" w:sz="0" w:space="0" w:color="auto"/>
                    <w:bottom w:val="none" w:sz="0" w:space="0" w:color="auto"/>
                    <w:right w:val="none" w:sz="0" w:space="0" w:color="auto"/>
                  </w:divBdr>
                </w:div>
                <w:div w:id="261493873">
                  <w:marLeft w:val="0"/>
                  <w:marRight w:val="0"/>
                  <w:marTop w:val="0"/>
                  <w:marBottom w:val="0"/>
                  <w:divBdr>
                    <w:top w:val="none" w:sz="0" w:space="0" w:color="auto"/>
                    <w:left w:val="none" w:sz="0" w:space="0" w:color="auto"/>
                    <w:bottom w:val="none" w:sz="0" w:space="0" w:color="auto"/>
                    <w:right w:val="none" w:sz="0" w:space="0" w:color="auto"/>
                  </w:divBdr>
                </w:div>
                <w:div w:id="794327655">
                  <w:marLeft w:val="0"/>
                  <w:marRight w:val="0"/>
                  <w:marTop w:val="0"/>
                  <w:marBottom w:val="0"/>
                  <w:divBdr>
                    <w:top w:val="none" w:sz="0" w:space="0" w:color="auto"/>
                    <w:left w:val="none" w:sz="0" w:space="0" w:color="auto"/>
                    <w:bottom w:val="none" w:sz="0" w:space="0" w:color="auto"/>
                    <w:right w:val="none" w:sz="0" w:space="0" w:color="auto"/>
                  </w:divBdr>
                </w:div>
                <w:div w:id="1598324698">
                  <w:marLeft w:val="0"/>
                  <w:marRight w:val="0"/>
                  <w:marTop w:val="0"/>
                  <w:marBottom w:val="0"/>
                  <w:divBdr>
                    <w:top w:val="none" w:sz="0" w:space="0" w:color="auto"/>
                    <w:left w:val="none" w:sz="0" w:space="0" w:color="auto"/>
                    <w:bottom w:val="none" w:sz="0" w:space="0" w:color="auto"/>
                    <w:right w:val="none" w:sz="0" w:space="0" w:color="auto"/>
                  </w:divBdr>
                </w:div>
                <w:div w:id="2146383723">
                  <w:marLeft w:val="0"/>
                  <w:marRight w:val="0"/>
                  <w:marTop w:val="0"/>
                  <w:marBottom w:val="0"/>
                  <w:divBdr>
                    <w:top w:val="none" w:sz="0" w:space="0" w:color="auto"/>
                    <w:left w:val="none" w:sz="0" w:space="0" w:color="auto"/>
                    <w:bottom w:val="none" w:sz="0" w:space="0" w:color="auto"/>
                    <w:right w:val="none" w:sz="0" w:space="0" w:color="auto"/>
                  </w:divBdr>
                </w:div>
                <w:div w:id="733432394">
                  <w:marLeft w:val="0"/>
                  <w:marRight w:val="0"/>
                  <w:marTop w:val="0"/>
                  <w:marBottom w:val="0"/>
                  <w:divBdr>
                    <w:top w:val="none" w:sz="0" w:space="0" w:color="auto"/>
                    <w:left w:val="none" w:sz="0" w:space="0" w:color="auto"/>
                    <w:bottom w:val="none" w:sz="0" w:space="0" w:color="auto"/>
                    <w:right w:val="none" w:sz="0" w:space="0" w:color="auto"/>
                  </w:divBdr>
                </w:div>
                <w:div w:id="250428646">
                  <w:marLeft w:val="0"/>
                  <w:marRight w:val="0"/>
                  <w:marTop w:val="0"/>
                  <w:marBottom w:val="0"/>
                  <w:divBdr>
                    <w:top w:val="none" w:sz="0" w:space="0" w:color="auto"/>
                    <w:left w:val="none" w:sz="0" w:space="0" w:color="auto"/>
                    <w:bottom w:val="none" w:sz="0" w:space="0" w:color="auto"/>
                    <w:right w:val="none" w:sz="0" w:space="0" w:color="auto"/>
                  </w:divBdr>
                </w:div>
                <w:div w:id="1741714119">
                  <w:marLeft w:val="0"/>
                  <w:marRight w:val="0"/>
                  <w:marTop w:val="0"/>
                  <w:marBottom w:val="0"/>
                  <w:divBdr>
                    <w:top w:val="none" w:sz="0" w:space="0" w:color="auto"/>
                    <w:left w:val="none" w:sz="0" w:space="0" w:color="auto"/>
                    <w:bottom w:val="none" w:sz="0" w:space="0" w:color="auto"/>
                    <w:right w:val="none" w:sz="0" w:space="0" w:color="auto"/>
                  </w:divBdr>
                </w:div>
                <w:div w:id="1793594201">
                  <w:marLeft w:val="0"/>
                  <w:marRight w:val="0"/>
                  <w:marTop w:val="0"/>
                  <w:marBottom w:val="0"/>
                  <w:divBdr>
                    <w:top w:val="none" w:sz="0" w:space="0" w:color="auto"/>
                    <w:left w:val="none" w:sz="0" w:space="0" w:color="auto"/>
                    <w:bottom w:val="none" w:sz="0" w:space="0" w:color="auto"/>
                    <w:right w:val="none" w:sz="0" w:space="0" w:color="auto"/>
                  </w:divBdr>
                </w:div>
                <w:div w:id="1050542930">
                  <w:marLeft w:val="0"/>
                  <w:marRight w:val="0"/>
                  <w:marTop w:val="0"/>
                  <w:marBottom w:val="0"/>
                  <w:divBdr>
                    <w:top w:val="none" w:sz="0" w:space="0" w:color="auto"/>
                    <w:left w:val="none" w:sz="0" w:space="0" w:color="auto"/>
                    <w:bottom w:val="none" w:sz="0" w:space="0" w:color="auto"/>
                    <w:right w:val="none" w:sz="0" w:space="0" w:color="auto"/>
                  </w:divBdr>
                </w:div>
                <w:div w:id="1851945081">
                  <w:marLeft w:val="0"/>
                  <w:marRight w:val="0"/>
                  <w:marTop w:val="0"/>
                  <w:marBottom w:val="0"/>
                  <w:divBdr>
                    <w:top w:val="none" w:sz="0" w:space="0" w:color="auto"/>
                    <w:left w:val="none" w:sz="0" w:space="0" w:color="auto"/>
                    <w:bottom w:val="none" w:sz="0" w:space="0" w:color="auto"/>
                    <w:right w:val="none" w:sz="0" w:space="0" w:color="auto"/>
                  </w:divBdr>
                </w:div>
                <w:div w:id="1838612910">
                  <w:marLeft w:val="0"/>
                  <w:marRight w:val="0"/>
                  <w:marTop w:val="0"/>
                  <w:marBottom w:val="0"/>
                  <w:divBdr>
                    <w:top w:val="none" w:sz="0" w:space="0" w:color="auto"/>
                    <w:left w:val="none" w:sz="0" w:space="0" w:color="auto"/>
                    <w:bottom w:val="none" w:sz="0" w:space="0" w:color="auto"/>
                    <w:right w:val="none" w:sz="0" w:space="0" w:color="auto"/>
                  </w:divBdr>
                </w:div>
                <w:div w:id="1805804670">
                  <w:marLeft w:val="0"/>
                  <w:marRight w:val="0"/>
                  <w:marTop w:val="0"/>
                  <w:marBottom w:val="0"/>
                  <w:divBdr>
                    <w:top w:val="none" w:sz="0" w:space="0" w:color="auto"/>
                    <w:left w:val="none" w:sz="0" w:space="0" w:color="auto"/>
                    <w:bottom w:val="none" w:sz="0" w:space="0" w:color="auto"/>
                    <w:right w:val="none" w:sz="0" w:space="0" w:color="auto"/>
                  </w:divBdr>
                </w:div>
                <w:div w:id="1449739884">
                  <w:marLeft w:val="0"/>
                  <w:marRight w:val="0"/>
                  <w:marTop w:val="0"/>
                  <w:marBottom w:val="0"/>
                  <w:divBdr>
                    <w:top w:val="none" w:sz="0" w:space="0" w:color="auto"/>
                    <w:left w:val="none" w:sz="0" w:space="0" w:color="auto"/>
                    <w:bottom w:val="none" w:sz="0" w:space="0" w:color="auto"/>
                    <w:right w:val="none" w:sz="0" w:space="0" w:color="auto"/>
                  </w:divBdr>
                </w:div>
                <w:div w:id="1088962613">
                  <w:marLeft w:val="0"/>
                  <w:marRight w:val="0"/>
                  <w:marTop w:val="0"/>
                  <w:marBottom w:val="0"/>
                  <w:divBdr>
                    <w:top w:val="none" w:sz="0" w:space="0" w:color="auto"/>
                    <w:left w:val="none" w:sz="0" w:space="0" w:color="auto"/>
                    <w:bottom w:val="none" w:sz="0" w:space="0" w:color="auto"/>
                    <w:right w:val="none" w:sz="0" w:space="0" w:color="auto"/>
                  </w:divBdr>
                </w:div>
                <w:div w:id="1030566850">
                  <w:marLeft w:val="0"/>
                  <w:marRight w:val="0"/>
                  <w:marTop w:val="0"/>
                  <w:marBottom w:val="0"/>
                  <w:divBdr>
                    <w:top w:val="none" w:sz="0" w:space="0" w:color="auto"/>
                    <w:left w:val="none" w:sz="0" w:space="0" w:color="auto"/>
                    <w:bottom w:val="none" w:sz="0" w:space="0" w:color="auto"/>
                    <w:right w:val="none" w:sz="0" w:space="0" w:color="auto"/>
                  </w:divBdr>
                </w:div>
                <w:div w:id="1044907990">
                  <w:marLeft w:val="0"/>
                  <w:marRight w:val="0"/>
                  <w:marTop w:val="0"/>
                  <w:marBottom w:val="0"/>
                  <w:divBdr>
                    <w:top w:val="none" w:sz="0" w:space="0" w:color="auto"/>
                    <w:left w:val="none" w:sz="0" w:space="0" w:color="auto"/>
                    <w:bottom w:val="none" w:sz="0" w:space="0" w:color="auto"/>
                    <w:right w:val="none" w:sz="0" w:space="0" w:color="auto"/>
                  </w:divBdr>
                </w:div>
                <w:div w:id="784469184">
                  <w:marLeft w:val="0"/>
                  <w:marRight w:val="0"/>
                  <w:marTop w:val="0"/>
                  <w:marBottom w:val="0"/>
                  <w:divBdr>
                    <w:top w:val="none" w:sz="0" w:space="0" w:color="auto"/>
                    <w:left w:val="none" w:sz="0" w:space="0" w:color="auto"/>
                    <w:bottom w:val="none" w:sz="0" w:space="0" w:color="auto"/>
                    <w:right w:val="none" w:sz="0" w:space="0" w:color="auto"/>
                  </w:divBdr>
                </w:div>
                <w:div w:id="1010641722">
                  <w:marLeft w:val="0"/>
                  <w:marRight w:val="0"/>
                  <w:marTop w:val="0"/>
                  <w:marBottom w:val="0"/>
                  <w:divBdr>
                    <w:top w:val="none" w:sz="0" w:space="0" w:color="auto"/>
                    <w:left w:val="none" w:sz="0" w:space="0" w:color="auto"/>
                    <w:bottom w:val="none" w:sz="0" w:space="0" w:color="auto"/>
                    <w:right w:val="none" w:sz="0" w:space="0" w:color="auto"/>
                  </w:divBdr>
                </w:div>
                <w:div w:id="1453331087">
                  <w:marLeft w:val="0"/>
                  <w:marRight w:val="0"/>
                  <w:marTop w:val="0"/>
                  <w:marBottom w:val="0"/>
                  <w:divBdr>
                    <w:top w:val="none" w:sz="0" w:space="0" w:color="auto"/>
                    <w:left w:val="none" w:sz="0" w:space="0" w:color="auto"/>
                    <w:bottom w:val="none" w:sz="0" w:space="0" w:color="auto"/>
                    <w:right w:val="none" w:sz="0" w:space="0" w:color="auto"/>
                  </w:divBdr>
                </w:div>
                <w:div w:id="34740929">
                  <w:marLeft w:val="0"/>
                  <w:marRight w:val="0"/>
                  <w:marTop w:val="0"/>
                  <w:marBottom w:val="0"/>
                  <w:divBdr>
                    <w:top w:val="none" w:sz="0" w:space="0" w:color="auto"/>
                    <w:left w:val="none" w:sz="0" w:space="0" w:color="auto"/>
                    <w:bottom w:val="none" w:sz="0" w:space="0" w:color="auto"/>
                    <w:right w:val="none" w:sz="0" w:space="0" w:color="auto"/>
                  </w:divBdr>
                </w:div>
                <w:div w:id="1688024705">
                  <w:marLeft w:val="0"/>
                  <w:marRight w:val="0"/>
                  <w:marTop w:val="0"/>
                  <w:marBottom w:val="0"/>
                  <w:divBdr>
                    <w:top w:val="none" w:sz="0" w:space="0" w:color="auto"/>
                    <w:left w:val="none" w:sz="0" w:space="0" w:color="auto"/>
                    <w:bottom w:val="none" w:sz="0" w:space="0" w:color="auto"/>
                    <w:right w:val="none" w:sz="0" w:space="0" w:color="auto"/>
                  </w:divBdr>
                </w:div>
                <w:div w:id="404499500">
                  <w:marLeft w:val="0"/>
                  <w:marRight w:val="0"/>
                  <w:marTop w:val="0"/>
                  <w:marBottom w:val="0"/>
                  <w:divBdr>
                    <w:top w:val="none" w:sz="0" w:space="0" w:color="auto"/>
                    <w:left w:val="none" w:sz="0" w:space="0" w:color="auto"/>
                    <w:bottom w:val="none" w:sz="0" w:space="0" w:color="auto"/>
                    <w:right w:val="none" w:sz="0" w:space="0" w:color="auto"/>
                  </w:divBdr>
                </w:div>
                <w:div w:id="716857197">
                  <w:marLeft w:val="0"/>
                  <w:marRight w:val="0"/>
                  <w:marTop w:val="0"/>
                  <w:marBottom w:val="0"/>
                  <w:divBdr>
                    <w:top w:val="none" w:sz="0" w:space="0" w:color="auto"/>
                    <w:left w:val="none" w:sz="0" w:space="0" w:color="auto"/>
                    <w:bottom w:val="none" w:sz="0" w:space="0" w:color="auto"/>
                    <w:right w:val="none" w:sz="0" w:space="0" w:color="auto"/>
                  </w:divBdr>
                </w:div>
                <w:div w:id="78992457">
                  <w:marLeft w:val="0"/>
                  <w:marRight w:val="0"/>
                  <w:marTop w:val="0"/>
                  <w:marBottom w:val="0"/>
                  <w:divBdr>
                    <w:top w:val="none" w:sz="0" w:space="0" w:color="auto"/>
                    <w:left w:val="none" w:sz="0" w:space="0" w:color="auto"/>
                    <w:bottom w:val="none" w:sz="0" w:space="0" w:color="auto"/>
                    <w:right w:val="none" w:sz="0" w:space="0" w:color="auto"/>
                  </w:divBdr>
                </w:div>
                <w:div w:id="184055370">
                  <w:marLeft w:val="0"/>
                  <w:marRight w:val="0"/>
                  <w:marTop w:val="0"/>
                  <w:marBottom w:val="0"/>
                  <w:divBdr>
                    <w:top w:val="none" w:sz="0" w:space="0" w:color="auto"/>
                    <w:left w:val="none" w:sz="0" w:space="0" w:color="auto"/>
                    <w:bottom w:val="none" w:sz="0" w:space="0" w:color="auto"/>
                    <w:right w:val="none" w:sz="0" w:space="0" w:color="auto"/>
                  </w:divBdr>
                </w:div>
                <w:div w:id="4468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525">
          <w:marLeft w:val="0"/>
          <w:marRight w:val="0"/>
          <w:marTop w:val="0"/>
          <w:marBottom w:val="0"/>
          <w:divBdr>
            <w:top w:val="none" w:sz="0" w:space="0" w:color="auto"/>
            <w:left w:val="none" w:sz="0" w:space="0" w:color="auto"/>
            <w:bottom w:val="none" w:sz="0" w:space="0" w:color="auto"/>
            <w:right w:val="none" w:sz="0" w:space="0" w:color="auto"/>
          </w:divBdr>
        </w:div>
        <w:div w:id="377362306">
          <w:marLeft w:val="0"/>
          <w:marRight w:val="45"/>
          <w:marTop w:val="0"/>
          <w:marBottom w:val="252"/>
          <w:divBdr>
            <w:top w:val="none" w:sz="0" w:space="0" w:color="auto"/>
            <w:left w:val="none" w:sz="0" w:space="0" w:color="auto"/>
            <w:bottom w:val="none" w:sz="0" w:space="0" w:color="auto"/>
            <w:right w:val="none" w:sz="0" w:space="0" w:color="auto"/>
          </w:divBdr>
        </w:div>
        <w:div w:id="1736775821">
          <w:marLeft w:val="0"/>
          <w:marRight w:val="45"/>
          <w:marTop w:val="0"/>
          <w:marBottom w:val="252"/>
          <w:divBdr>
            <w:top w:val="none" w:sz="0" w:space="0" w:color="auto"/>
            <w:left w:val="none" w:sz="0" w:space="0" w:color="auto"/>
            <w:bottom w:val="none" w:sz="0" w:space="0" w:color="auto"/>
            <w:right w:val="none" w:sz="0" w:space="0" w:color="auto"/>
          </w:divBdr>
        </w:div>
      </w:divsChild>
    </w:div>
    <w:div w:id="1809593905">
      <w:bodyDiv w:val="1"/>
      <w:marLeft w:val="0"/>
      <w:marRight w:val="0"/>
      <w:marTop w:val="0"/>
      <w:marBottom w:val="0"/>
      <w:divBdr>
        <w:top w:val="none" w:sz="0" w:space="0" w:color="auto"/>
        <w:left w:val="none" w:sz="0" w:space="0" w:color="auto"/>
        <w:bottom w:val="none" w:sz="0" w:space="0" w:color="auto"/>
        <w:right w:val="none" w:sz="0" w:space="0" w:color="auto"/>
      </w:divBdr>
      <w:divsChild>
        <w:div w:id="1131676082">
          <w:marLeft w:val="0"/>
          <w:marRight w:val="0"/>
          <w:marTop w:val="0"/>
          <w:marBottom w:val="360"/>
          <w:divBdr>
            <w:top w:val="single" w:sz="6" w:space="0" w:color="C0C0C0"/>
            <w:left w:val="single" w:sz="6" w:space="0" w:color="C0C0C0"/>
            <w:bottom w:val="single" w:sz="6" w:space="0" w:color="C0C0C0"/>
            <w:right w:val="single" w:sz="6" w:space="0" w:color="C0C0C0"/>
          </w:divBdr>
        </w:div>
        <w:div w:id="1951546576">
          <w:marLeft w:val="0"/>
          <w:marRight w:val="0"/>
          <w:marTop w:val="0"/>
          <w:marBottom w:val="360"/>
          <w:divBdr>
            <w:top w:val="single" w:sz="6" w:space="0" w:color="C0C0C0"/>
            <w:left w:val="single" w:sz="6" w:space="0" w:color="C0C0C0"/>
            <w:bottom w:val="single" w:sz="6" w:space="0" w:color="C0C0C0"/>
            <w:right w:val="single" w:sz="6" w:space="0" w:color="C0C0C0"/>
          </w:divBdr>
        </w:div>
        <w:div w:id="1353456412">
          <w:marLeft w:val="0"/>
          <w:marRight w:val="0"/>
          <w:marTop w:val="0"/>
          <w:marBottom w:val="360"/>
          <w:divBdr>
            <w:top w:val="single" w:sz="6" w:space="0" w:color="C0C0C0"/>
            <w:left w:val="single" w:sz="6" w:space="0" w:color="C0C0C0"/>
            <w:bottom w:val="single" w:sz="6" w:space="0" w:color="C0C0C0"/>
            <w:right w:val="single" w:sz="6" w:space="0" w:color="C0C0C0"/>
          </w:divBdr>
        </w:div>
        <w:div w:id="1332372990">
          <w:marLeft w:val="0"/>
          <w:marRight w:val="0"/>
          <w:marTop w:val="0"/>
          <w:marBottom w:val="360"/>
          <w:divBdr>
            <w:top w:val="single" w:sz="6" w:space="0" w:color="C0C0C0"/>
            <w:left w:val="single" w:sz="6" w:space="0" w:color="C0C0C0"/>
            <w:bottom w:val="single" w:sz="6" w:space="0" w:color="C0C0C0"/>
            <w:right w:val="single" w:sz="6" w:space="0" w:color="C0C0C0"/>
          </w:divBdr>
        </w:div>
        <w:div w:id="2059628372">
          <w:marLeft w:val="0"/>
          <w:marRight w:val="0"/>
          <w:marTop w:val="0"/>
          <w:marBottom w:val="360"/>
          <w:divBdr>
            <w:top w:val="single" w:sz="6" w:space="0" w:color="C0C0C0"/>
            <w:left w:val="single" w:sz="6" w:space="0" w:color="C0C0C0"/>
            <w:bottom w:val="single" w:sz="6" w:space="0" w:color="C0C0C0"/>
            <w:right w:val="single" w:sz="6" w:space="0" w:color="C0C0C0"/>
          </w:divBdr>
        </w:div>
        <w:div w:id="815415696">
          <w:marLeft w:val="0"/>
          <w:marRight w:val="0"/>
          <w:marTop w:val="0"/>
          <w:marBottom w:val="360"/>
          <w:divBdr>
            <w:top w:val="single" w:sz="6" w:space="0" w:color="C0C0C0"/>
            <w:left w:val="single" w:sz="6" w:space="0" w:color="C0C0C0"/>
            <w:bottom w:val="single" w:sz="6" w:space="0" w:color="C0C0C0"/>
            <w:right w:val="single" w:sz="6" w:space="0" w:color="C0C0C0"/>
          </w:divBdr>
        </w:div>
        <w:div w:id="1989476969">
          <w:marLeft w:val="0"/>
          <w:marRight w:val="0"/>
          <w:marTop w:val="0"/>
          <w:marBottom w:val="360"/>
          <w:divBdr>
            <w:top w:val="single" w:sz="6" w:space="0" w:color="C0C0C0"/>
            <w:left w:val="single" w:sz="6" w:space="0" w:color="C0C0C0"/>
            <w:bottom w:val="single" w:sz="6" w:space="0" w:color="C0C0C0"/>
            <w:right w:val="single" w:sz="6" w:space="0" w:color="C0C0C0"/>
          </w:divBdr>
        </w:div>
        <w:div w:id="380592912">
          <w:marLeft w:val="0"/>
          <w:marRight w:val="0"/>
          <w:marTop w:val="0"/>
          <w:marBottom w:val="360"/>
          <w:divBdr>
            <w:top w:val="single" w:sz="6" w:space="0" w:color="C0C0C0"/>
            <w:left w:val="single" w:sz="6" w:space="0" w:color="C0C0C0"/>
            <w:bottom w:val="single" w:sz="6" w:space="0" w:color="C0C0C0"/>
            <w:right w:val="single" w:sz="6" w:space="0" w:color="C0C0C0"/>
          </w:divBdr>
        </w:div>
        <w:div w:id="955940759">
          <w:marLeft w:val="0"/>
          <w:marRight w:val="0"/>
          <w:marTop w:val="0"/>
          <w:marBottom w:val="360"/>
          <w:divBdr>
            <w:top w:val="single" w:sz="6" w:space="0" w:color="C0C0C0"/>
            <w:left w:val="single" w:sz="6" w:space="0" w:color="C0C0C0"/>
            <w:bottom w:val="single" w:sz="6" w:space="0" w:color="C0C0C0"/>
            <w:right w:val="single" w:sz="6" w:space="0" w:color="C0C0C0"/>
          </w:divBdr>
        </w:div>
        <w:div w:id="1226183216">
          <w:marLeft w:val="0"/>
          <w:marRight w:val="0"/>
          <w:marTop w:val="0"/>
          <w:marBottom w:val="360"/>
          <w:divBdr>
            <w:top w:val="single" w:sz="6" w:space="0" w:color="C0C0C0"/>
            <w:left w:val="single" w:sz="6" w:space="0" w:color="C0C0C0"/>
            <w:bottom w:val="single" w:sz="6" w:space="0" w:color="C0C0C0"/>
            <w:right w:val="single" w:sz="6" w:space="0" w:color="C0C0C0"/>
          </w:divBdr>
        </w:div>
        <w:div w:id="1150974962">
          <w:marLeft w:val="0"/>
          <w:marRight w:val="0"/>
          <w:marTop w:val="0"/>
          <w:marBottom w:val="360"/>
          <w:divBdr>
            <w:top w:val="single" w:sz="6" w:space="0" w:color="C0C0C0"/>
            <w:left w:val="single" w:sz="6" w:space="0" w:color="C0C0C0"/>
            <w:bottom w:val="single" w:sz="6" w:space="0" w:color="C0C0C0"/>
            <w:right w:val="single" w:sz="6" w:space="0" w:color="C0C0C0"/>
          </w:divBdr>
        </w:div>
        <w:div w:id="1613397752">
          <w:marLeft w:val="0"/>
          <w:marRight w:val="0"/>
          <w:marTop w:val="0"/>
          <w:marBottom w:val="360"/>
          <w:divBdr>
            <w:top w:val="single" w:sz="6" w:space="0" w:color="C0C0C0"/>
            <w:left w:val="single" w:sz="6" w:space="0" w:color="C0C0C0"/>
            <w:bottom w:val="single" w:sz="6" w:space="0" w:color="C0C0C0"/>
            <w:right w:val="single" w:sz="6" w:space="0" w:color="C0C0C0"/>
          </w:divBdr>
        </w:div>
        <w:div w:id="1506017327">
          <w:marLeft w:val="0"/>
          <w:marRight w:val="0"/>
          <w:marTop w:val="0"/>
          <w:marBottom w:val="360"/>
          <w:divBdr>
            <w:top w:val="single" w:sz="6" w:space="0" w:color="C0C0C0"/>
            <w:left w:val="single" w:sz="6" w:space="0" w:color="C0C0C0"/>
            <w:bottom w:val="single" w:sz="6" w:space="0" w:color="C0C0C0"/>
            <w:right w:val="single" w:sz="6" w:space="0" w:color="C0C0C0"/>
          </w:divBdr>
        </w:div>
        <w:div w:id="154756842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869491040">
      <w:bodyDiv w:val="1"/>
      <w:marLeft w:val="0"/>
      <w:marRight w:val="0"/>
      <w:marTop w:val="0"/>
      <w:marBottom w:val="0"/>
      <w:divBdr>
        <w:top w:val="none" w:sz="0" w:space="0" w:color="auto"/>
        <w:left w:val="none" w:sz="0" w:space="0" w:color="auto"/>
        <w:bottom w:val="none" w:sz="0" w:space="0" w:color="auto"/>
        <w:right w:val="none" w:sz="0" w:space="0" w:color="auto"/>
      </w:divBdr>
    </w:div>
    <w:div w:id="1884635318">
      <w:bodyDiv w:val="1"/>
      <w:marLeft w:val="0"/>
      <w:marRight w:val="0"/>
      <w:marTop w:val="0"/>
      <w:marBottom w:val="0"/>
      <w:divBdr>
        <w:top w:val="none" w:sz="0" w:space="0" w:color="auto"/>
        <w:left w:val="none" w:sz="0" w:space="0" w:color="auto"/>
        <w:bottom w:val="none" w:sz="0" w:space="0" w:color="auto"/>
        <w:right w:val="none" w:sz="0" w:space="0" w:color="auto"/>
      </w:divBdr>
    </w:div>
    <w:div w:id="1990087693">
      <w:bodyDiv w:val="1"/>
      <w:marLeft w:val="0"/>
      <w:marRight w:val="0"/>
      <w:marTop w:val="0"/>
      <w:marBottom w:val="0"/>
      <w:divBdr>
        <w:top w:val="none" w:sz="0" w:space="0" w:color="auto"/>
        <w:left w:val="none" w:sz="0" w:space="0" w:color="auto"/>
        <w:bottom w:val="none" w:sz="0" w:space="0" w:color="auto"/>
        <w:right w:val="none" w:sz="0" w:space="0" w:color="auto"/>
      </w:divBdr>
      <w:divsChild>
        <w:div w:id="1089809420">
          <w:marLeft w:val="0"/>
          <w:marRight w:val="0"/>
          <w:marTop w:val="0"/>
          <w:marBottom w:val="0"/>
          <w:divBdr>
            <w:top w:val="single" w:sz="6" w:space="0" w:color="F0F0F0"/>
            <w:left w:val="single" w:sz="6" w:space="0" w:color="F0F0F0"/>
            <w:bottom w:val="single" w:sz="6" w:space="0" w:color="F0F0F0"/>
            <w:right w:val="single" w:sz="6" w:space="0" w:color="F0F0F0"/>
          </w:divBdr>
        </w:div>
        <w:div w:id="1595435121">
          <w:marLeft w:val="0"/>
          <w:marRight w:val="0"/>
          <w:marTop w:val="0"/>
          <w:marBottom w:val="0"/>
          <w:divBdr>
            <w:top w:val="none" w:sz="0" w:space="0" w:color="auto"/>
            <w:left w:val="single" w:sz="6" w:space="18" w:color="F0F0F0"/>
            <w:bottom w:val="single" w:sz="6" w:space="5" w:color="F0F0F0"/>
            <w:right w:val="single" w:sz="6" w:space="18" w:color="F0F0F0"/>
          </w:divBdr>
          <w:divsChild>
            <w:div w:id="1689792062">
              <w:marLeft w:val="0"/>
              <w:marRight w:val="0"/>
              <w:marTop w:val="0"/>
              <w:marBottom w:val="0"/>
              <w:divBdr>
                <w:top w:val="none" w:sz="0" w:space="0" w:color="auto"/>
                <w:left w:val="none" w:sz="0" w:space="0" w:color="auto"/>
                <w:bottom w:val="none" w:sz="0" w:space="0" w:color="auto"/>
                <w:right w:val="none" w:sz="0" w:space="0" w:color="auto"/>
              </w:divBdr>
            </w:div>
          </w:divsChild>
        </w:div>
        <w:div w:id="1373075691">
          <w:marLeft w:val="0"/>
          <w:marRight w:val="0"/>
          <w:marTop w:val="0"/>
          <w:marBottom w:val="0"/>
          <w:divBdr>
            <w:top w:val="none" w:sz="0" w:space="0" w:color="auto"/>
            <w:left w:val="none" w:sz="0" w:space="0" w:color="auto"/>
            <w:bottom w:val="none" w:sz="0" w:space="0" w:color="auto"/>
            <w:right w:val="none" w:sz="0" w:space="0" w:color="auto"/>
          </w:divBdr>
        </w:div>
      </w:divsChild>
    </w:div>
    <w:div w:id="2080131497">
      <w:bodyDiv w:val="1"/>
      <w:marLeft w:val="0"/>
      <w:marRight w:val="0"/>
      <w:marTop w:val="0"/>
      <w:marBottom w:val="0"/>
      <w:divBdr>
        <w:top w:val="none" w:sz="0" w:space="0" w:color="auto"/>
        <w:left w:val="none" w:sz="0" w:space="0" w:color="auto"/>
        <w:bottom w:val="none" w:sz="0" w:space="0" w:color="auto"/>
        <w:right w:val="none" w:sz="0" w:space="0" w:color="auto"/>
      </w:divBdr>
      <w:divsChild>
        <w:div w:id="1252813969">
          <w:marLeft w:val="0"/>
          <w:marRight w:val="0"/>
          <w:marTop w:val="0"/>
          <w:marBottom w:val="360"/>
          <w:divBdr>
            <w:top w:val="single" w:sz="6" w:space="0" w:color="C0C0C0"/>
            <w:left w:val="single" w:sz="6" w:space="0" w:color="C0C0C0"/>
            <w:bottom w:val="single" w:sz="6" w:space="0" w:color="C0C0C0"/>
            <w:right w:val="single" w:sz="6" w:space="0" w:color="C0C0C0"/>
          </w:divBdr>
        </w:div>
        <w:div w:id="2057973975">
          <w:marLeft w:val="0"/>
          <w:marRight w:val="0"/>
          <w:marTop w:val="0"/>
          <w:marBottom w:val="360"/>
          <w:divBdr>
            <w:top w:val="single" w:sz="6" w:space="0" w:color="C0C0C0"/>
            <w:left w:val="single" w:sz="6" w:space="0" w:color="C0C0C0"/>
            <w:bottom w:val="single" w:sz="6" w:space="0" w:color="C0C0C0"/>
            <w:right w:val="single" w:sz="6" w:space="0" w:color="C0C0C0"/>
          </w:divBdr>
        </w:div>
        <w:div w:id="1791783554">
          <w:marLeft w:val="0"/>
          <w:marRight w:val="0"/>
          <w:marTop w:val="0"/>
          <w:marBottom w:val="360"/>
          <w:divBdr>
            <w:top w:val="single" w:sz="6" w:space="0" w:color="C0C0C0"/>
            <w:left w:val="single" w:sz="6" w:space="0" w:color="C0C0C0"/>
            <w:bottom w:val="single" w:sz="6" w:space="0" w:color="C0C0C0"/>
            <w:right w:val="single" w:sz="6" w:space="0" w:color="C0C0C0"/>
          </w:divBdr>
        </w:div>
        <w:div w:id="1846430887">
          <w:marLeft w:val="0"/>
          <w:marRight w:val="0"/>
          <w:marTop w:val="0"/>
          <w:marBottom w:val="360"/>
          <w:divBdr>
            <w:top w:val="single" w:sz="6" w:space="0" w:color="C0C0C0"/>
            <w:left w:val="single" w:sz="6" w:space="0" w:color="C0C0C0"/>
            <w:bottom w:val="single" w:sz="6" w:space="0" w:color="C0C0C0"/>
            <w:right w:val="single" w:sz="6" w:space="0" w:color="C0C0C0"/>
          </w:divBdr>
        </w:div>
        <w:div w:id="679625354">
          <w:marLeft w:val="0"/>
          <w:marRight w:val="0"/>
          <w:marTop w:val="0"/>
          <w:marBottom w:val="360"/>
          <w:divBdr>
            <w:top w:val="single" w:sz="6" w:space="0" w:color="C0C0C0"/>
            <w:left w:val="single" w:sz="6" w:space="0" w:color="C0C0C0"/>
            <w:bottom w:val="single" w:sz="6" w:space="0" w:color="C0C0C0"/>
            <w:right w:val="single" w:sz="6" w:space="0" w:color="C0C0C0"/>
          </w:divBdr>
        </w:div>
        <w:div w:id="1390568994">
          <w:marLeft w:val="0"/>
          <w:marRight w:val="0"/>
          <w:marTop w:val="0"/>
          <w:marBottom w:val="360"/>
          <w:divBdr>
            <w:top w:val="single" w:sz="6" w:space="0" w:color="C0C0C0"/>
            <w:left w:val="single" w:sz="6" w:space="0" w:color="C0C0C0"/>
            <w:bottom w:val="single" w:sz="6" w:space="0" w:color="C0C0C0"/>
            <w:right w:val="single" w:sz="6" w:space="0" w:color="C0C0C0"/>
          </w:divBdr>
        </w:div>
        <w:div w:id="54043658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Object.html" TargetMode="External"/><Relationship Id="rId18" Type="http://schemas.openxmlformats.org/officeDocument/2006/relationships/hyperlink" Target="https://docs.oracle.com/javase/7/docs/api/java/lang/Object.html" TargetMode="External"/><Relationship Id="rId26" Type="http://schemas.openxmlformats.org/officeDocument/2006/relationships/hyperlink" Target="https://docs.oracle.com/javase/7/docs/api/java/lang/Object.html" TargetMode="External"/><Relationship Id="rId39" Type="http://schemas.openxmlformats.org/officeDocument/2006/relationships/hyperlink" Target="https://codesjava.com/wp-content/uploads/2014/08/AbstractClassExample2.rar" TargetMode="External"/><Relationship Id="rId3" Type="http://schemas.openxmlformats.org/officeDocument/2006/relationships/settings" Target="settings.xml"/><Relationship Id="rId21" Type="http://schemas.openxmlformats.org/officeDocument/2006/relationships/hyperlink" Target="https://docs.oracle.com/javase/7/docs/api/java/lang/String.html" TargetMode="External"/><Relationship Id="rId34" Type="http://schemas.openxmlformats.org/officeDocument/2006/relationships/hyperlink" Target="http://tutorialspointexamples.com/java-string-handling-programs-examples-tutorial-output/" TargetMode="External"/><Relationship Id="rId42" Type="http://schemas.openxmlformats.org/officeDocument/2006/relationships/hyperlink" Target="https://codesjava.com/wp-content/uploads/2014/08/FinalExample2.rar" TargetMode="External"/><Relationship Id="rId47" Type="http://schemas.openxmlformats.org/officeDocument/2006/relationships/hyperlink" Target="https://codesjava.com/wp-content/uploads/2014/08/FinalExample7.rar" TargetMode="External"/><Relationship Id="rId50" Type="http://schemas.openxmlformats.org/officeDocument/2006/relationships/hyperlink" Target="https://codesjava.com/wp-content/uploads/2014/08/AnonumousBlockExample3.rar" TargetMode="External"/><Relationship Id="rId7" Type="http://schemas.openxmlformats.org/officeDocument/2006/relationships/hyperlink" Target="https://www.geeksforgeeks.org/anonymous-inner-class-java/" TargetMode="External"/><Relationship Id="rId12" Type="http://schemas.openxmlformats.org/officeDocument/2006/relationships/hyperlink" Target="https://docs.oracle.com/javase/7/docs/api/java/lang/Object.html" TargetMode="External"/><Relationship Id="rId17" Type="http://schemas.openxmlformats.org/officeDocument/2006/relationships/hyperlink" Target="https://docs.oracle.com/javase/7/docs/api/java/lang/Object.html" TargetMode="External"/><Relationship Id="rId25" Type="http://schemas.openxmlformats.org/officeDocument/2006/relationships/hyperlink" Target="https://docs.oracle.com/javase/7/docs/api/java/lang/Object.html" TargetMode="External"/><Relationship Id="rId33" Type="http://schemas.openxmlformats.org/officeDocument/2006/relationships/hyperlink" Target="http://tutorialspointexamples.com/java-input-output-stream-examples-programs-tutorial/" TargetMode="External"/><Relationship Id="rId38" Type="http://schemas.openxmlformats.org/officeDocument/2006/relationships/hyperlink" Target="https://codesjava.com/wp-content/uploads/2014/08/AbstractClassExample1.rar" TargetMode="External"/><Relationship Id="rId46" Type="http://schemas.openxmlformats.org/officeDocument/2006/relationships/hyperlink" Target="https://codesjava.com/wp-content/uploads/2014/08/FinalExample6.rar" TargetMode="External"/><Relationship Id="rId2" Type="http://schemas.openxmlformats.org/officeDocument/2006/relationships/styles" Target="styles.xml"/><Relationship Id="rId16" Type="http://schemas.openxmlformats.org/officeDocument/2006/relationships/hyperlink" Target="https://docs.oracle.com/javase/7/docs/api/java/lang/Class.html" TargetMode="External"/><Relationship Id="rId20" Type="http://schemas.openxmlformats.org/officeDocument/2006/relationships/hyperlink" Target="https://docs.oracle.com/javase/7/docs/api/java/lang/Object.html" TargetMode="External"/><Relationship Id="rId29" Type="http://schemas.openxmlformats.org/officeDocument/2006/relationships/hyperlink" Target="https://docs.oracle.com/javase/7/docs/api/java/lang/Object.html" TargetMode="External"/><Relationship Id="rId41" Type="http://schemas.openxmlformats.org/officeDocument/2006/relationships/hyperlink" Target="https://codesjava.com/wp-content/uploads/2014/08/FinalExample1.rar" TargetMode="External"/><Relationship Id="rId1" Type="http://schemas.openxmlformats.org/officeDocument/2006/relationships/numbering" Target="numbering.xml"/><Relationship Id="rId6" Type="http://schemas.openxmlformats.org/officeDocument/2006/relationships/hyperlink" Target="https://www.geeksforgeeks.org/inner-class-java/" TargetMode="External"/><Relationship Id="rId11" Type="http://schemas.openxmlformats.org/officeDocument/2006/relationships/hyperlink" Target="https://docs.oracle.com/javase/7/docs/api/java/lang/Object.html" TargetMode="External"/><Relationship Id="rId24" Type="http://schemas.openxmlformats.org/officeDocument/2006/relationships/hyperlink" Target="https://docs.oracle.com/javase/7/docs/api/java/lang/Object.html" TargetMode="External"/><Relationship Id="rId32" Type="http://schemas.openxmlformats.org/officeDocument/2006/relationships/hyperlink" Target="http://tutorialspointexamples.com/instance-initializer-block-in-java/" TargetMode="External"/><Relationship Id="rId37" Type="http://schemas.openxmlformats.org/officeDocument/2006/relationships/image" Target="media/image2.png"/><Relationship Id="rId40" Type="http://schemas.openxmlformats.org/officeDocument/2006/relationships/hyperlink" Target="https://codesjava.com/wp-content/uploads/2014/08/AbstractClassExample3.rar" TargetMode="External"/><Relationship Id="rId45" Type="http://schemas.openxmlformats.org/officeDocument/2006/relationships/hyperlink" Target="https://codesjava.com/wp-content/uploads/2014/08/FinalExample5.rar" TargetMode="External"/><Relationship Id="rId5" Type="http://schemas.openxmlformats.org/officeDocument/2006/relationships/hyperlink" Target="https://www.geeksforgeeks.org/access-specifiers-for-classes-or-interfaces-in-java/" TargetMode="External"/><Relationship Id="rId15" Type="http://schemas.openxmlformats.org/officeDocument/2006/relationships/hyperlink" Target="https://docs.oracle.com/javase/7/docs/api/java/lang/Object.html" TargetMode="External"/><Relationship Id="rId23" Type="http://schemas.openxmlformats.org/officeDocument/2006/relationships/hyperlink" Target="https://docs.oracle.com/javase/7/docs/api/java/lang/Object.html" TargetMode="External"/><Relationship Id="rId28" Type="http://schemas.openxmlformats.org/officeDocument/2006/relationships/hyperlink" Target="https://docs.oracle.com/javase/7/docs/api/java/lang/Object.html" TargetMode="External"/><Relationship Id="rId36" Type="http://schemas.openxmlformats.org/officeDocument/2006/relationships/hyperlink" Target="http://cdncontribute.geeksforgeeks.org/wp-content/uploads/Wrapper-Class.png" TargetMode="External"/><Relationship Id="rId49" Type="http://schemas.openxmlformats.org/officeDocument/2006/relationships/hyperlink" Target="https://codesjava.com/wp-content/uploads/2014/08/AnonumousBlockExample2.rar" TargetMode="External"/><Relationship Id="rId10" Type="http://schemas.openxmlformats.org/officeDocument/2006/relationships/image" Target="media/image1.png"/><Relationship Id="rId19" Type="http://schemas.openxmlformats.org/officeDocument/2006/relationships/hyperlink" Target="https://docs.oracle.com/javase/7/docs/api/java/lang/Object.html" TargetMode="External"/><Relationship Id="rId31" Type="http://schemas.openxmlformats.org/officeDocument/2006/relationships/hyperlink" Target="http://tutorialspointexamples.com/final-keyword-in-java/" TargetMode="External"/><Relationship Id="rId44" Type="http://schemas.openxmlformats.org/officeDocument/2006/relationships/hyperlink" Target="https://codesjava.com/wp-content/uploads/2014/08/FinalExample4.rar"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utorials.jenkov.com/java/packages.html" TargetMode="External"/><Relationship Id="rId14" Type="http://schemas.openxmlformats.org/officeDocument/2006/relationships/hyperlink" Target="https://docs.oracle.com/javase/7/docs/api/java/lang/Object.html" TargetMode="External"/><Relationship Id="rId22" Type="http://schemas.openxmlformats.org/officeDocument/2006/relationships/hyperlink" Target="https://docs.oracle.com/javase/7/docs/api/java/lang/Object.html" TargetMode="External"/><Relationship Id="rId27" Type="http://schemas.openxmlformats.org/officeDocument/2006/relationships/hyperlink" Target="https://docs.oracle.com/javase/7/docs/api/java/lang/Object.html" TargetMode="External"/><Relationship Id="rId30" Type="http://schemas.openxmlformats.org/officeDocument/2006/relationships/hyperlink" Target="http://tutorialspointexamples.com/abstract-class-in-java/" TargetMode="External"/><Relationship Id="rId35" Type="http://schemas.openxmlformats.org/officeDocument/2006/relationships/hyperlink" Target="https://www.geeksforgeeks.org/vector-vs-arraylist-java/" TargetMode="External"/><Relationship Id="rId43" Type="http://schemas.openxmlformats.org/officeDocument/2006/relationships/hyperlink" Target="https://codesjava.com/wp-content/uploads/2014/08/FinalExample3.rar" TargetMode="External"/><Relationship Id="rId48" Type="http://schemas.openxmlformats.org/officeDocument/2006/relationships/hyperlink" Target="https://codesjava.com/wp-content/uploads/2014/08/AnonumousBlockExample1.rar" TargetMode="External"/><Relationship Id="rId8" Type="http://schemas.openxmlformats.org/officeDocument/2006/relationships/hyperlink" Target="https://www.geeksforgeeks.org/lambda-expressions-java-8/"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28</Pages>
  <Words>6740</Words>
  <Characters>38424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10</cp:revision>
  <dcterms:created xsi:type="dcterms:W3CDTF">2018-09-09T12:21:00Z</dcterms:created>
  <dcterms:modified xsi:type="dcterms:W3CDTF">2018-09-12T12:31:00Z</dcterms:modified>
</cp:coreProperties>
</file>